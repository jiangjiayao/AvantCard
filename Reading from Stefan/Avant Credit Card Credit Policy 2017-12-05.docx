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44E66" w14:textId="77777777" w:rsidR="00287C86" w:rsidRPr="008A2CD6" w:rsidRDefault="00287C86" w:rsidP="00287C86">
      <w:pPr>
        <w:pStyle w:val="NoSpacing"/>
        <w:jc w:val="right"/>
        <w:rPr>
          <w:rFonts w:ascii="Times New Roman" w:hAnsi="Times New Roman" w:cs="Times New Roman"/>
          <w:sz w:val="24"/>
          <w:szCs w:val="24"/>
        </w:rPr>
      </w:pPr>
      <w:r w:rsidRPr="008A2CD6">
        <w:rPr>
          <w:rFonts w:ascii="Times New Roman" w:hAnsi="Times New Roman" w:cs="Times New Roman"/>
          <w:sz w:val="24"/>
          <w:szCs w:val="24"/>
        </w:rPr>
        <w:t xml:space="preserve">Section No.:  </w:t>
      </w:r>
      <w:r w:rsidR="00544F62">
        <w:rPr>
          <w:rFonts w:ascii="Times New Roman" w:hAnsi="Times New Roman" w:cs="Times New Roman"/>
          <w:sz w:val="24"/>
          <w:szCs w:val="24"/>
        </w:rPr>
        <w:t>1700</w:t>
      </w:r>
    </w:p>
    <w:p w14:paraId="12F06AF6" w14:textId="77777777" w:rsidR="00287C86" w:rsidRPr="008A2CD6" w:rsidRDefault="00287C86" w:rsidP="00287C86">
      <w:pPr>
        <w:pStyle w:val="NoSpacing"/>
        <w:jc w:val="right"/>
        <w:rPr>
          <w:rFonts w:ascii="Times New Roman" w:hAnsi="Times New Roman" w:cs="Times New Roman"/>
          <w:sz w:val="24"/>
          <w:szCs w:val="24"/>
        </w:rPr>
      </w:pPr>
      <w:r w:rsidRPr="008A2CD6">
        <w:rPr>
          <w:rFonts w:ascii="Times New Roman" w:hAnsi="Times New Roman" w:cs="Times New Roman"/>
          <w:sz w:val="24"/>
          <w:szCs w:val="24"/>
        </w:rPr>
        <w:t xml:space="preserve">Policy No:  </w:t>
      </w:r>
      <w:r w:rsidR="00544F62">
        <w:rPr>
          <w:rFonts w:ascii="Times New Roman" w:hAnsi="Times New Roman" w:cs="Times New Roman"/>
          <w:sz w:val="24"/>
          <w:szCs w:val="24"/>
        </w:rPr>
        <w:t>1745</w:t>
      </w:r>
    </w:p>
    <w:p w14:paraId="2C4412EB" w14:textId="77777777" w:rsidR="00287C86" w:rsidRPr="008A2CD6" w:rsidRDefault="00287C86" w:rsidP="00287C86">
      <w:pPr>
        <w:pStyle w:val="NoSpacing"/>
        <w:jc w:val="right"/>
        <w:rPr>
          <w:rFonts w:ascii="Times New Roman" w:hAnsi="Times New Roman" w:cs="Times New Roman"/>
          <w:sz w:val="24"/>
          <w:szCs w:val="24"/>
        </w:rPr>
      </w:pPr>
    </w:p>
    <w:p w14:paraId="4A969A03" w14:textId="77777777" w:rsidR="00287C86" w:rsidRPr="008A2CD6" w:rsidRDefault="00287C86" w:rsidP="00287C86">
      <w:pPr>
        <w:pStyle w:val="NoSpacing"/>
        <w:jc w:val="right"/>
        <w:rPr>
          <w:rFonts w:ascii="Times New Roman" w:hAnsi="Times New Roman" w:cs="Times New Roman"/>
          <w:sz w:val="24"/>
          <w:szCs w:val="24"/>
        </w:rPr>
      </w:pPr>
      <w:r>
        <w:rPr>
          <w:rFonts w:ascii="Times New Roman" w:hAnsi="Times New Roman" w:cs="Times New Roman"/>
          <w:sz w:val="24"/>
          <w:szCs w:val="24"/>
        </w:rPr>
        <w:t>Current Board Approval Date:</w:t>
      </w:r>
      <w:r w:rsidR="004A3271">
        <w:rPr>
          <w:rFonts w:ascii="Times New Roman" w:hAnsi="Times New Roman" w:cs="Times New Roman"/>
          <w:sz w:val="24"/>
          <w:szCs w:val="24"/>
        </w:rPr>
        <w:t xml:space="preserve"> </w:t>
      </w:r>
      <w:r w:rsidR="00E35C34">
        <w:rPr>
          <w:rFonts w:ascii="Times New Roman" w:hAnsi="Times New Roman" w:cs="Times New Roman"/>
          <w:sz w:val="24"/>
          <w:szCs w:val="24"/>
        </w:rPr>
        <w:t>October 20, 2017</w:t>
      </w:r>
      <w:r>
        <w:rPr>
          <w:rFonts w:ascii="Times New Roman" w:hAnsi="Times New Roman" w:cs="Times New Roman"/>
          <w:sz w:val="24"/>
          <w:szCs w:val="24"/>
        </w:rPr>
        <w:t xml:space="preserve"> </w:t>
      </w:r>
    </w:p>
    <w:p w14:paraId="0E9F3A5D" w14:textId="77777777" w:rsidR="00287C86" w:rsidRPr="008A2CD6" w:rsidRDefault="00287C86" w:rsidP="00287C86">
      <w:pPr>
        <w:pStyle w:val="NoSpacing"/>
        <w:jc w:val="right"/>
        <w:rPr>
          <w:rFonts w:ascii="Times New Roman" w:hAnsi="Times New Roman" w:cs="Times New Roman"/>
          <w:sz w:val="24"/>
          <w:szCs w:val="24"/>
        </w:rPr>
      </w:pPr>
      <w:r>
        <w:rPr>
          <w:rFonts w:ascii="Times New Roman" w:hAnsi="Times New Roman" w:cs="Times New Roman"/>
          <w:sz w:val="24"/>
          <w:szCs w:val="24"/>
        </w:rPr>
        <w:t>Last Board Approval Date:</w:t>
      </w:r>
      <w:r w:rsidR="00544F62" w:rsidRPr="00E35C34">
        <w:rPr>
          <w:rFonts w:ascii="Times New Roman" w:hAnsi="Times New Roman" w:cs="Times New Roman"/>
          <w:sz w:val="24"/>
          <w:szCs w:val="24"/>
        </w:rPr>
        <w:t xml:space="preserve"> </w:t>
      </w:r>
      <w:r w:rsidR="00E35C34" w:rsidRPr="00E35C34">
        <w:rPr>
          <w:rFonts w:ascii="Times New Roman" w:hAnsi="Times New Roman" w:cs="Times New Roman"/>
          <w:sz w:val="24"/>
          <w:szCs w:val="24"/>
        </w:rPr>
        <w:t>n/a</w:t>
      </w:r>
    </w:p>
    <w:p w14:paraId="0D8EAA06" w14:textId="77777777" w:rsidR="00287C86" w:rsidRPr="008A2CD6" w:rsidRDefault="00287C86" w:rsidP="00287C86">
      <w:pPr>
        <w:pStyle w:val="NoSpacing"/>
        <w:jc w:val="right"/>
        <w:rPr>
          <w:rFonts w:ascii="Times New Roman" w:hAnsi="Times New Roman" w:cs="Times New Roman"/>
          <w:sz w:val="24"/>
          <w:szCs w:val="24"/>
        </w:rPr>
      </w:pPr>
      <w:r w:rsidRPr="008A2CD6">
        <w:rPr>
          <w:rFonts w:ascii="Times New Roman" w:hAnsi="Times New Roman" w:cs="Times New Roman"/>
          <w:sz w:val="24"/>
          <w:szCs w:val="24"/>
        </w:rPr>
        <w:t>Current Loan Committee Approval Date:</w:t>
      </w:r>
      <w:r w:rsidR="004A3271">
        <w:rPr>
          <w:rFonts w:ascii="Times New Roman" w:hAnsi="Times New Roman" w:cs="Times New Roman"/>
          <w:sz w:val="24"/>
          <w:szCs w:val="24"/>
        </w:rPr>
        <w:t xml:space="preserve"> </w:t>
      </w:r>
      <w:r w:rsidR="00E35C34">
        <w:rPr>
          <w:rFonts w:ascii="Times New Roman" w:hAnsi="Times New Roman" w:cs="Times New Roman"/>
          <w:sz w:val="24"/>
          <w:szCs w:val="24"/>
        </w:rPr>
        <w:t>October 13, 2017</w:t>
      </w:r>
      <w:r w:rsidRPr="008A2CD6">
        <w:rPr>
          <w:rFonts w:ascii="Times New Roman" w:hAnsi="Times New Roman" w:cs="Times New Roman"/>
          <w:sz w:val="24"/>
          <w:szCs w:val="24"/>
        </w:rPr>
        <w:t xml:space="preserve"> </w:t>
      </w:r>
    </w:p>
    <w:p w14:paraId="351D7069" w14:textId="77777777" w:rsidR="00287C86" w:rsidRPr="008A2CD6" w:rsidRDefault="00287C86" w:rsidP="00287C86">
      <w:pPr>
        <w:jc w:val="right"/>
        <w:rPr>
          <w:b/>
          <w:bCs/>
          <w:noProof/>
        </w:rPr>
      </w:pPr>
      <w:r w:rsidRPr="008A2CD6">
        <w:rPr>
          <w:rFonts w:ascii="Times New Roman" w:hAnsi="Times New Roman" w:cs="Times New Roman"/>
          <w:sz w:val="24"/>
          <w:szCs w:val="24"/>
        </w:rPr>
        <w:t>Last Loan Committee Approval Date</w:t>
      </w:r>
      <w:r w:rsidRPr="00E35C34">
        <w:rPr>
          <w:rFonts w:ascii="Times New Roman" w:hAnsi="Times New Roman" w:cs="Times New Roman"/>
          <w:sz w:val="24"/>
          <w:szCs w:val="24"/>
        </w:rPr>
        <w:t>:</w:t>
      </w:r>
      <w:r w:rsidR="00544F62" w:rsidRPr="00E35C34">
        <w:rPr>
          <w:rFonts w:ascii="Times New Roman" w:hAnsi="Times New Roman" w:cs="Times New Roman"/>
          <w:sz w:val="24"/>
          <w:szCs w:val="24"/>
        </w:rPr>
        <w:t xml:space="preserve"> </w:t>
      </w:r>
      <w:r w:rsidR="00E35C34" w:rsidRPr="00E35C34">
        <w:rPr>
          <w:rFonts w:ascii="Times New Roman" w:hAnsi="Times New Roman" w:cs="Times New Roman"/>
          <w:sz w:val="24"/>
          <w:szCs w:val="24"/>
        </w:rPr>
        <w:t>n/a</w:t>
      </w:r>
      <w:r w:rsidRPr="00E35C34">
        <w:rPr>
          <w:rFonts w:ascii="Times New Roman" w:hAnsi="Times New Roman" w:cs="Times New Roman"/>
          <w:sz w:val="24"/>
          <w:szCs w:val="24"/>
        </w:rPr>
        <w:t xml:space="preserve"> </w:t>
      </w:r>
    </w:p>
    <w:p w14:paraId="456E49E1" w14:textId="77777777" w:rsidR="00287C86" w:rsidRPr="008A2CD6" w:rsidRDefault="00287C86" w:rsidP="00287C86">
      <w:pPr>
        <w:pStyle w:val="Subtitle"/>
        <w:rPr>
          <w:noProof/>
        </w:rPr>
      </w:pPr>
    </w:p>
    <w:p w14:paraId="33151F7F" w14:textId="77777777" w:rsidR="00287C86" w:rsidRPr="008A2CD6" w:rsidRDefault="00287C86" w:rsidP="00287C86">
      <w:pPr>
        <w:rPr>
          <w:b/>
          <w:bCs/>
          <w:noProof/>
        </w:rPr>
      </w:pPr>
    </w:p>
    <w:p w14:paraId="4C660E0C" w14:textId="77777777" w:rsidR="00287C86" w:rsidRPr="008A2CD6" w:rsidRDefault="00287C86" w:rsidP="00287C86">
      <w:pPr>
        <w:rPr>
          <w:b/>
          <w:bCs/>
          <w:noProof/>
        </w:rPr>
      </w:pPr>
    </w:p>
    <w:p w14:paraId="0235C412" w14:textId="77777777" w:rsidR="00287C86" w:rsidRPr="008A2CD6" w:rsidRDefault="00287C86" w:rsidP="00287C86">
      <w:pPr>
        <w:rPr>
          <w:b/>
          <w:bCs/>
          <w:noProof/>
        </w:rPr>
      </w:pPr>
    </w:p>
    <w:p w14:paraId="63AF949E" w14:textId="77777777" w:rsidR="00287C86" w:rsidRPr="008A2CD6" w:rsidRDefault="00287C86" w:rsidP="00287C86">
      <w:pPr>
        <w:rPr>
          <w:b/>
          <w:bCs/>
          <w:noProof/>
        </w:rPr>
      </w:pPr>
    </w:p>
    <w:p w14:paraId="61E56670" w14:textId="77777777" w:rsidR="00287C86" w:rsidRPr="008A2CD6" w:rsidRDefault="00287C86" w:rsidP="00287C86">
      <w:pPr>
        <w:rPr>
          <w:b/>
          <w:bCs/>
          <w:noProof/>
        </w:rPr>
      </w:pPr>
    </w:p>
    <w:p w14:paraId="3897BCE4" w14:textId="77777777" w:rsidR="00287C86" w:rsidRPr="008A2CD6" w:rsidRDefault="00287C86" w:rsidP="00287C86">
      <w:pPr>
        <w:rPr>
          <w:b/>
          <w:bCs/>
          <w:noProof/>
        </w:rPr>
      </w:pPr>
    </w:p>
    <w:p w14:paraId="30364761" w14:textId="77777777" w:rsidR="00287C86" w:rsidRPr="008A2CD6" w:rsidRDefault="00287C86" w:rsidP="00287C86">
      <w:pPr>
        <w:rPr>
          <w:b/>
          <w:bCs/>
          <w:noProof/>
        </w:rPr>
      </w:pPr>
    </w:p>
    <w:p w14:paraId="2D5D11D5" w14:textId="77777777" w:rsidR="00287C86" w:rsidRPr="008A2CD6" w:rsidRDefault="00287C86" w:rsidP="00287C86">
      <w:pPr>
        <w:rPr>
          <w:b/>
          <w:bCs/>
          <w:noProof/>
        </w:rPr>
      </w:pPr>
    </w:p>
    <w:p w14:paraId="6681D7B1" w14:textId="77777777" w:rsidR="00287C86" w:rsidRPr="008A2CD6" w:rsidRDefault="00287C86" w:rsidP="00287C86">
      <w:pPr>
        <w:pStyle w:val="Title"/>
        <w:jc w:val="center"/>
        <w:rPr>
          <w:b/>
          <w:noProof/>
          <w:sz w:val="40"/>
          <w:szCs w:val="40"/>
        </w:rPr>
      </w:pPr>
      <w:r w:rsidRPr="008A2CD6">
        <w:rPr>
          <w:b/>
          <w:noProof/>
          <w:sz w:val="40"/>
          <w:szCs w:val="40"/>
        </w:rPr>
        <w:t xml:space="preserve">WEBBANK / AVANT </w:t>
      </w:r>
      <w:ins w:id="0" w:author="&#10;Igor Simkin" w:date="2017-11-06T18:26:00Z">
        <w:r w:rsidR="00D24FCC">
          <w:rPr>
            <w:b/>
            <w:noProof/>
            <w:sz w:val="40"/>
            <w:szCs w:val="40"/>
          </w:rPr>
          <w:t>LLC</w:t>
        </w:r>
      </w:ins>
      <w:del w:id="1" w:author="&#10;Igor Simkin" w:date="2017-11-06T18:26:00Z">
        <w:r w:rsidDel="00D24FCC">
          <w:rPr>
            <w:b/>
            <w:noProof/>
            <w:sz w:val="40"/>
            <w:szCs w:val="40"/>
          </w:rPr>
          <w:delText>INC</w:delText>
        </w:r>
      </w:del>
      <w:r w:rsidRPr="008A2CD6">
        <w:rPr>
          <w:b/>
          <w:noProof/>
          <w:sz w:val="40"/>
          <w:szCs w:val="40"/>
        </w:rPr>
        <w:t xml:space="preserve">: </w:t>
      </w:r>
      <w:r>
        <w:rPr>
          <w:b/>
          <w:noProof/>
          <w:sz w:val="40"/>
          <w:szCs w:val="40"/>
        </w:rPr>
        <w:t xml:space="preserve">CREDIT CARD </w:t>
      </w:r>
      <w:r w:rsidRPr="008A2CD6">
        <w:rPr>
          <w:b/>
          <w:noProof/>
          <w:sz w:val="40"/>
          <w:szCs w:val="40"/>
        </w:rPr>
        <w:t>CREDIT POLICY</w:t>
      </w:r>
    </w:p>
    <w:p w14:paraId="1E3C8DCD" w14:textId="77777777" w:rsidR="00287C86" w:rsidRPr="008A2CD6" w:rsidRDefault="00287C86" w:rsidP="00287C86">
      <w:pPr>
        <w:rPr>
          <w:b/>
          <w:bCs/>
          <w:noProof/>
        </w:rPr>
      </w:pPr>
    </w:p>
    <w:p w14:paraId="1418A58D" w14:textId="77777777" w:rsidR="00287C86" w:rsidRPr="008A2CD6" w:rsidRDefault="00287C86" w:rsidP="00287C86">
      <w:pPr>
        <w:rPr>
          <w:b/>
          <w:bCs/>
          <w:noProof/>
        </w:rPr>
      </w:pPr>
    </w:p>
    <w:p w14:paraId="1093CEEB" w14:textId="77777777" w:rsidR="00287C86" w:rsidRPr="008A2CD6" w:rsidRDefault="00287C86" w:rsidP="00287C86">
      <w:pPr>
        <w:rPr>
          <w:b/>
          <w:bCs/>
          <w:noProof/>
        </w:rPr>
      </w:pPr>
    </w:p>
    <w:p w14:paraId="1175C5CC" w14:textId="77777777" w:rsidR="00287C86" w:rsidRPr="008A2CD6" w:rsidRDefault="00287C86" w:rsidP="00287C86">
      <w:pPr>
        <w:rPr>
          <w:b/>
          <w:bCs/>
          <w:noProof/>
        </w:rPr>
      </w:pPr>
    </w:p>
    <w:p w14:paraId="6E31CDF7" w14:textId="77777777" w:rsidR="00287C86" w:rsidRPr="008A2CD6" w:rsidRDefault="00287C86" w:rsidP="00287C86">
      <w:pPr>
        <w:rPr>
          <w:b/>
          <w:bCs/>
          <w:noProof/>
        </w:rPr>
      </w:pPr>
    </w:p>
    <w:p w14:paraId="07B7790A" w14:textId="77777777" w:rsidR="00287C86" w:rsidRPr="008A2CD6" w:rsidRDefault="00287C86" w:rsidP="00287C86">
      <w:pPr>
        <w:rPr>
          <w:b/>
          <w:bCs/>
          <w:noProof/>
        </w:rPr>
      </w:pPr>
    </w:p>
    <w:p w14:paraId="24AB354C" w14:textId="77777777" w:rsidR="00287C86" w:rsidRPr="008A2CD6" w:rsidRDefault="00287C86" w:rsidP="00287C86">
      <w:pPr>
        <w:rPr>
          <w:b/>
          <w:bCs/>
          <w:noProof/>
        </w:rPr>
      </w:pPr>
    </w:p>
    <w:p w14:paraId="57287515" w14:textId="77777777" w:rsidR="00287C86" w:rsidRPr="008A2CD6" w:rsidRDefault="00287C86" w:rsidP="00287C86">
      <w:pPr>
        <w:rPr>
          <w:b/>
          <w:bCs/>
          <w:noProof/>
        </w:rPr>
      </w:pPr>
    </w:p>
    <w:p w14:paraId="4620839D" w14:textId="77777777" w:rsidR="00287C86" w:rsidRPr="008A2CD6" w:rsidRDefault="00287C86" w:rsidP="00287C86">
      <w:pPr>
        <w:jc w:val="center"/>
        <w:rPr>
          <w:b/>
          <w:bCs/>
          <w:noProof/>
        </w:rPr>
      </w:pPr>
    </w:p>
    <w:p w14:paraId="686607D5" w14:textId="77777777" w:rsidR="00287C86" w:rsidRPr="008A2CD6" w:rsidRDefault="00287C86" w:rsidP="00287C86">
      <w:pPr>
        <w:jc w:val="center"/>
        <w:rPr>
          <w:b/>
          <w:bCs/>
          <w:noProof/>
        </w:rPr>
      </w:pPr>
    </w:p>
    <w:p w14:paraId="2D476280" w14:textId="77777777" w:rsidR="00287C86" w:rsidRPr="008A2CD6" w:rsidRDefault="00287C86" w:rsidP="00287C86">
      <w:pPr>
        <w:rPr>
          <w:b/>
          <w:bCs/>
          <w:noProof/>
        </w:rPr>
      </w:pPr>
    </w:p>
    <w:p w14:paraId="269AA676" w14:textId="77777777" w:rsidR="00287C86" w:rsidRPr="008A2CD6" w:rsidRDefault="00287C86" w:rsidP="00287C86">
      <w:pPr>
        <w:rPr>
          <w:b/>
          <w:bCs/>
          <w:noProof/>
        </w:rPr>
      </w:pPr>
      <w:bookmarkStart w:id="2" w:name="_GoBack"/>
      <w:bookmarkEnd w:id="2"/>
    </w:p>
    <w:p w14:paraId="15F0CE2B" w14:textId="77777777" w:rsidR="00287C86" w:rsidRPr="008A2CD6" w:rsidRDefault="00287C86" w:rsidP="00287C86">
      <w:pPr>
        <w:pStyle w:val="Heading1"/>
        <w:numPr>
          <w:ilvl w:val="0"/>
          <w:numId w:val="1"/>
        </w:numPr>
      </w:pPr>
      <w:bookmarkStart w:id="3" w:name="_Toc375657309"/>
      <w:bookmarkStart w:id="4" w:name="_Toc375657351"/>
      <w:bookmarkStart w:id="5" w:name="_Toc375657391"/>
      <w:bookmarkStart w:id="6" w:name="_Toc375657430"/>
      <w:bookmarkStart w:id="7" w:name="_Toc375657469"/>
      <w:bookmarkStart w:id="8" w:name="_Toc375657505"/>
      <w:bookmarkStart w:id="9" w:name="_Toc375657541"/>
      <w:bookmarkStart w:id="10" w:name="_Toc375657614"/>
      <w:bookmarkStart w:id="11" w:name="_Toc375657310"/>
      <w:bookmarkStart w:id="12" w:name="_Toc375657352"/>
      <w:bookmarkStart w:id="13" w:name="_Toc375657392"/>
      <w:bookmarkStart w:id="14" w:name="_Toc375657431"/>
      <w:bookmarkStart w:id="15" w:name="_Toc375657470"/>
      <w:bookmarkStart w:id="16" w:name="_Toc375657506"/>
      <w:bookmarkStart w:id="17" w:name="_Toc375657542"/>
      <w:bookmarkStart w:id="18" w:name="_Toc375657615"/>
      <w:bookmarkStart w:id="19" w:name="_Toc375657311"/>
      <w:bookmarkStart w:id="20" w:name="_Toc375657353"/>
      <w:bookmarkStart w:id="21" w:name="_Toc375657393"/>
      <w:bookmarkStart w:id="22" w:name="_Toc375657432"/>
      <w:bookmarkStart w:id="23" w:name="_Toc375657471"/>
      <w:bookmarkStart w:id="24" w:name="_Toc375657507"/>
      <w:bookmarkStart w:id="25" w:name="_Toc375657543"/>
      <w:bookmarkStart w:id="26" w:name="_Toc375657616"/>
      <w:bookmarkStart w:id="27" w:name="_Toc375657312"/>
      <w:bookmarkStart w:id="28" w:name="_Toc375657354"/>
      <w:bookmarkStart w:id="29" w:name="_Toc375657394"/>
      <w:bookmarkStart w:id="30" w:name="_Toc375657433"/>
      <w:bookmarkStart w:id="31" w:name="_Toc375657472"/>
      <w:bookmarkStart w:id="32" w:name="_Toc375657508"/>
      <w:bookmarkStart w:id="33" w:name="_Toc375657544"/>
      <w:bookmarkStart w:id="34" w:name="_Toc375657617"/>
      <w:bookmarkStart w:id="35" w:name="_Toc375657313"/>
      <w:bookmarkStart w:id="36" w:name="_Toc375657355"/>
      <w:bookmarkStart w:id="37" w:name="_Toc375657395"/>
      <w:bookmarkStart w:id="38" w:name="_Toc375657434"/>
      <w:bookmarkStart w:id="39" w:name="_Toc375657473"/>
      <w:bookmarkStart w:id="40" w:name="_Toc375657509"/>
      <w:bookmarkStart w:id="41" w:name="_Toc375657545"/>
      <w:bookmarkStart w:id="42" w:name="_Toc375657618"/>
      <w:bookmarkStart w:id="43" w:name="_Toc375657314"/>
      <w:bookmarkStart w:id="44" w:name="_Toc375657356"/>
      <w:bookmarkStart w:id="45" w:name="_Toc375657396"/>
      <w:bookmarkStart w:id="46" w:name="_Toc375657435"/>
      <w:bookmarkStart w:id="47" w:name="_Toc375657474"/>
      <w:bookmarkStart w:id="48" w:name="_Toc375657510"/>
      <w:bookmarkStart w:id="49" w:name="_Toc375657546"/>
      <w:bookmarkStart w:id="50" w:name="_Toc375657619"/>
      <w:bookmarkStart w:id="51" w:name="_Toc375657315"/>
      <w:bookmarkStart w:id="52" w:name="_Toc375657357"/>
      <w:bookmarkStart w:id="53" w:name="_Toc375657397"/>
      <w:bookmarkStart w:id="54" w:name="_Toc375657436"/>
      <w:bookmarkStart w:id="55" w:name="_Toc375657475"/>
      <w:bookmarkStart w:id="56" w:name="_Toc375657511"/>
      <w:bookmarkStart w:id="57" w:name="_Toc375657547"/>
      <w:bookmarkStart w:id="58" w:name="_Toc375657620"/>
      <w:bookmarkStart w:id="59" w:name="_Toc375657316"/>
      <w:bookmarkStart w:id="60" w:name="_Toc375657358"/>
      <w:bookmarkStart w:id="61" w:name="_Toc375657398"/>
      <w:bookmarkStart w:id="62" w:name="_Toc375657437"/>
      <w:bookmarkStart w:id="63" w:name="_Toc375657476"/>
      <w:bookmarkStart w:id="64" w:name="_Toc375657512"/>
      <w:bookmarkStart w:id="65" w:name="_Toc375657548"/>
      <w:bookmarkStart w:id="66" w:name="_Toc375657621"/>
      <w:bookmarkStart w:id="67" w:name="_Toc375657317"/>
      <w:bookmarkStart w:id="68" w:name="_Toc375657359"/>
      <w:bookmarkStart w:id="69" w:name="_Toc375657399"/>
      <w:bookmarkStart w:id="70" w:name="_Toc375657438"/>
      <w:bookmarkStart w:id="71" w:name="_Toc375657477"/>
      <w:bookmarkStart w:id="72" w:name="_Toc375657513"/>
      <w:bookmarkStart w:id="73" w:name="_Toc375657549"/>
      <w:bookmarkStart w:id="74" w:name="_Toc375657622"/>
      <w:bookmarkStart w:id="75" w:name="_Toc375657318"/>
      <w:bookmarkStart w:id="76" w:name="_Toc375657360"/>
      <w:bookmarkStart w:id="77" w:name="_Toc375657400"/>
      <w:bookmarkStart w:id="78" w:name="_Toc375657439"/>
      <w:bookmarkStart w:id="79" w:name="_Toc375657478"/>
      <w:bookmarkStart w:id="80" w:name="_Toc375657514"/>
      <w:bookmarkStart w:id="81" w:name="_Toc375657550"/>
      <w:bookmarkStart w:id="82" w:name="_Toc375657623"/>
      <w:bookmarkStart w:id="83" w:name="_Toc375657319"/>
      <w:bookmarkStart w:id="84" w:name="_Toc375657361"/>
      <w:bookmarkStart w:id="85" w:name="_Toc375657401"/>
      <w:bookmarkStart w:id="86" w:name="_Toc375657440"/>
      <w:bookmarkStart w:id="87" w:name="_Toc375657479"/>
      <w:bookmarkStart w:id="88" w:name="_Toc375657515"/>
      <w:bookmarkStart w:id="89" w:name="_Toc375657551"/>
      <w:bookmarkStart w:id="90" w:name="_Toc375657624"/>
      <w:bookmarkStart w:id="91" w:name="_Toc375657320"/>
      <w:bookmarkStart w:id="92" w:name="_Toc375657362"/>
      <w:bookmarkStart w:id="93" w:name="_Toc375657402"/>
      <w:bookmarkStart w:id="94" w:name="_Toc375657441"/>
      <w:bookmarkStart w:id="95" w:name="_Toc375657480"/>
      <w:bookmarkStart w:id="96" w:name="_Toc375657516"/>
      <w:bookmarkStart w:id="97" w:name="_Toc375657552"/>
      <w:bookmarkStart w:id="98" w:name="_Toc375657625"/>
      <w:bookmarkStart w:id="99" w:name="_Toc375657321"/>
      <w:bookmarkStart w:id="100" w:name="_Toc375657363"/>
      <w:bookmarkStart w:id="101" w:name="_Toc375657403"/>
      <w:bookmarkStart w:id="102" w:name="_Toc375657442"/>
      <w:bookmarkStart w:id="103" w:name="_Toc375657481"/>
      <w:bookmarkStart w:id="104" w:name="_Toc375657517"/>
      <w:bookmarkStart w:id="105" w:name="_Toc375657553"/>
      <w:bookmarkStart w:id="106" w:name="_Toc375657626"/>
      <w:bookmarkStart w:id="107" w:name="_Toc375657322"/>
      <w:bookmarkStart w:id="108" w:name="_Toc375657364"/>
      <w:bookmarkStart w:id="109" w:name="_Toc375657404"/>
      <w:bookmarkStart w:id="110" w:name="_Toc375657443"/>
      <w:bookmarkStart w:id="111" w:name="_Toc375657482"/>
      <w:bookmarkStart w:id="112" w:name="_Toc375657518"/>
      <w:bookmarkStart w:id="113" w:name="_Toc375657554"/>
      <w:bookmarkStart w:id="114" w:name="_Toc375657627"/>
      <w:bookmarkStart w:id="115" w:name="_Toc375657323"/>
      <w:bookmarkStart w:id="116" w:name="_Toc375657365"/>
      <w:bookmarkStart w:id="117" w:name="_Toc375657405"/>
      <w:bookmarkStart w:id="118" w:name="_Toc375657444"/>
      <w:bookmarkStart w:id="119" w:name="_Toc375657483"/>
      <w:bookmarkStart w:id="120" w:name="_Toc375657519"/>
      <w:bookmarkStart w:id="121" w:name="_Toc375657555"/>
      <w:bookmarkStart w:id="122" w:name="_Toc375657628"/>
      <w:bookmarkStart w:id="123" w:name="_Toc375657324"/>
      <w:bookmarkStart w:id="124" w:name="_Toc375657366"/>
      <w:bookmarkStart w:id="125" w:name="_Toc375657406"/>
      <w:bookmarkStart w:id="126" w:name="_Toc375657445"/>
      <w:bookmarkStart w:id="127" w:name="_Toc375657484"/>
      <w:bookmarkStart w:id="128" w:name="_Toc375657520"/>
      <w:bookmarkStart w:id="129" w:name="_Toc375657556"/>
      <w:bookmarkStart w:id="130" w:name="_Toc375657629"/>
      <w:bookmarkStart w:id="131" w:name="_Toc375657325"/>
      <w:bookmarkStart w:id="132" w:name="_Toc375657367"/>
      <w:bookmarkStart w:id="133" w:name="_Toc375657407"/>
      <w:bookmarkStart w:id="134" w:name="_Toc375657446"/>
      <w:bookmarkStart w:id="135" w:name="_Toc375657485"/>
      <w:bookmarkStart w:id="136" w:name="_Toc375657521"/>
      <w:bookmarkStart w:id="137" w:name="_Toc375657557"/>
      <w:bookmarkStart w:id="138" w:name="_Toc375657630"/>
      <w:bookmarkStart w:id="139" w:name="_Toc375655667"/>
      <w:bookmarkStart w:id="140" w:name="_Toc385571358"/>
      <w:bookmarkStart w:id="141" w:name="_Toc404606742"/>
      <w:bookmarkStart w:id="142" w:name="_Toc39671858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8A2CD6">
        <w:t>General Purpo</w:t>
      </w:r>
      <w:r>
        <w:t>s</w:t>
      </w:r>
      <w:r w:rsidRPr="008A2CD6">
        <w:t>e Statement</w:t>
      </w:r>
      <w:bookmarkEnd w:id="139"/>
      <w:bookmarkEnd w:id="140"/>
      <w:bookmarkEnd w:id="141"/>
      <w:bookmarkEnd w:id="142"/>
    </w:p>
    <w:p w14:paraId="5221FE2B" w14:textId="77777777" w:rsidR="008003CD" w:rsidRDefault="00287C86" w:rsidP="00287C86">
      <w:pPr>
        <w:jc w:val="both"/>
      </w:pPr>
      <w:r w:rsidRPr="008A2CD6">
        <w:t>Avant</w:t>
      </w:r>
      <w:r w:rsidR="008003CD">
        <w:t>,</w:t>
      </w:r>
      <w:r>
        <w:t xml:space="preserve"> </w:t>
      </w:r>
      <w:ins w:id="143" w:author="&#10;Igor Simkin" w:date="2017-11-06T18:26:00Z">
        <w:r w:rsidR="00D24FCC">
          <w:t>LLC</w:t>
        </w:r>
      </w:ins>
      <w:del w:id="144" w:author="&#10;Igor Simkin" w:date="2017-11-06T18:26:00Z">
        <w:r w:rsidDel="00D24FCC">
          <w:delText>Inc</w:delText>
        </w:r>
      </w:del>
      <w:r w:rsidRPr="008A2CD6">
        <w:t xml:space="preserve"> </w:t>
      </w:r>
      <w:proofErr w:type="gramStart"/>
      <w:r w:rsidRPr="008A2CD6">
        <w:t>(”Avant</w:t>
      </w:r>
      <w:proofErr w:type="gramEnd"/>
      <w:r w:rsidRPr="008A2CD6">
        <w:t xml:space="preserve">” or “The Company”) is an online lending </w:t>
      </w:r>
      <w:r w:rsidR="008003CD">
        <w:t xml:space="preserve">platform </w:t>
      </w:r>
      <w:r w:rsidRPr="008A2CD6">
        <w:t>company</w:t>
      </w:r>
      <w:r>
        <w:t xml:space="preserve"> and credit card program manager</w:t>
      </w:r>
      <w:r w:rsidRPr="008A2CD6">
        <w:t xml:space="preserve"> </w:t>
      </w:r>
      <w:r w:rsidR="008003CD">
        <w:t>that has developed a credit card application processing system that is capable of</w:t>
      </w:r>
      <w:r>
        <w:t xml:space="preserve"> p</w:t>
      </w:r>
      <w:r w:rsidRPr="008A2CD6">
        <w:t>rocess</w:t>
      </w:r>
      <w:r w:rsidR="008003CD">
        <w:t>ing</w:t>
      </w:r>
      <w:r w:rsidRPr="008A2CD6">
        <w:t xml:space="preserve"> applications for credit</w:t>
      </w:r>
      <w:r>
        <w:t xml:space="preserve"> cards </w:t>
      </w:r>
      <w:r w:rsidRPr="008A2CD6">
        <w:t>from consumers in accordance with pre-determined credit criteria</w:t>
      </w:r>
      <w:r>
        <w:t xml:space="preserve">, and </w:t>
      </w:r>
      <w:r w:rsidR="00AB19CA">
        <w:t xml:space="preserve">managing </w:t>
      </w:r>
      <w:r w:rsidR="000D5CFC">
        <w:t>credit card a</w:t>
      </w:r>
      <w:r>
        <w:t>ccounts on an ongoing basis</w:t>
      </w:r>
      <w:r w:rsidRPr="008A2CD6">
        <w:t xml:space="preserve">.  </w:t>
      </w:r>
      <w:commentRangeStart w:id="145"/>
      <w:commentRangeStart w:id="146"/>
      <w:proofErr w:type="spellStart"/>
      <w:r w:rsidRPr="008A2CD6">
        <w:t>WebBank</w:t>
      </w:r>
      <w:proofErr w:type="spellEnd"/>
      <w:r w:rsidRPr="008A2CD6">
        <w:t xml:space="preserve"> (“Bank”) </w:t>
      </w:r>
      <w:r>
        <w:t>as the issuer</w:t>
      </w:r>
      <w:r w:rsidR="000D5CFC">
        <w:t xml:space="preserve"> of the credit card</w:t>
      </w:r>
      <w:commentRangeEnd w:id="145"/>
      <w:r w:rsidR="00A14B77">
        <w:rPr>
          <w:rStyle w:val="CommentReference"/>
          <w:rFonts w:ascii="Calibri" w:eastAsia="Calibri" w:hAnsi="Calibri" w:cs="Calibri"/>
          <w:color w:val="000000"/>
        </w:rPr>
        <w:commentReference w:id="145"/>
      </w:r>
      <w:commentRangeEnd w:id="146"/>
      <w:r w:rsidR="007F208F">
        <w:rPr>
          <w:rStyle w:val="CommentReference"/>
          <w:rFonts w:ascii="Calibri" w:eastAsia="Calibri" w:hAnsi="Calibri" w:cs="Calibri"/>
          <w:color w:val="000000"/>
        </w:rPr>
        <w:commentReference w:id="146"/>
      </w:r>
      <w:r w:rsidR="000D5CFC">
        <w:t xml:space="preserve"> accounts (the “Accounts”)</w:t>
      </w:r>
      <w:r w:rsidR="009516E7">
        <w:t>,</w:t>
      </w:r>
      <w:r>
        <w:t xml:space="preserve"> </w:t>
      </w:r>
      <w:r w:rsidRPr="008A2CD6">
        <w:t>has engaged Avant as a service provider</w:t>
      </w:r>
      <w:r>
        <w:t xml:space="preserve"> to </w:t>
      </w:r>
      <w:r w:rsidR="009516E7" w:rsidRPr="00605988">
        <w:t>proces</w:t>
      </w:r>
      <w:r w:rsidR="009516E7">
        <w:t xml:space="preserve">s all applications for credit and </w:t>
      </w:r>
      <w:r>
        <w:t>manage</w:t>
      </w:r>
      <w:r w:rsidRPr="00605988">
        <w:t xml:space="preserve"> the </w:t>
      </w:r>
      <w:r>
        <w:t xml:space="preserve">Accounts </w:t>
      </w:r>
      <w:r w:rsidRPr="00605988">
        <w:t xml:space="preserve">on behalf of and with direct oversight by </w:t>
      </w:r>
      <w:r w:rsidR="009516E7">
        <w:t>the Bank</w:t>
      </w:r>
      <w:r w:rsidR="008003CD">
        <w:t xml:space="preserve"> (“Program”)</w:t>
      </w:r>
      <w:r w:rsidRPr="00605988">
        <w:t xml:space="preserve">.  </w:t>
      </w:r>
    </w:p>
    <w:p w14:paraId="7D209A73" w14:textId="77777777" w:rsidR="00287C86" w:rsidRPr="008A2CD6" w:rsidRDefault="00287C86" w:rsidP="00287C86">
      <w:pPr>
        <w:jc w:val="both"/>
      </w:pPr>
      <w:r w:rsidRPr="008A2CD6">
        <w:t xml:space="preserve">This Credit Policy (“Policy”) governs the </w:t>
      </w:r>
      <w:r>
        <w:t>credit card</w:t>
      </w:r>
      <w:r w:rsidRPr="008A2CD6">
        <w:t xml:space="preserve"> origination </w:t>
      </w:r>
      <w:r>
        <w:t xml:space="preserve">and </w:t>
      </w:r>
      <w:r w:rsidR="003C753E">
        <w:t>account</w:t>
      </w:r>
      <w:r>
        <w:t xml:space="preserve"> management </w:t>
      </w:r>
      <w:r w:rsidRPr="008A2CD6">
        <w:t>process</w:t>
      </w:r>
      <w:r>
        <w:t>es</w:t>
      </w:r>
      <w:r w:rsidRPr="008A2CD6">
        <w:t xml:space="preserve"> and criteria used in the underwriting of </w:t>
      </w:r>
      <w:r>
        <w:t>credit card accounts thro</w:t>
      </w:r>
      <w:r w:rsidR="00F67EB3">
        <w:t>ughout the life of the Accounts</w:t>
      </w:r>
      <w:r w:rsidRPr="00605988">
        <w:t>.</w:t>
      </w:r>
      <w:r>
        <w:t xml:space="preserve"> </w:t>
      </w:r>
      <w:r w:rsidRPr="008A2CD6">
        <w:t xml:space="preserve">Avant provides application processing </w:t>
      </w:r>
      <w:r>
        <w:t xml:space="preserve">and ongoing </w:t>
      </w:r>
      <w:r w:rsidR="003C753E">
        <w:t>account</w:t>
      </w:r>
      <w:r>
        <w:t xml:space="preserve"> management </w:t>
      </w:r>
      <w:r w:rsidRPr="008A2CD6">
        <w:t xml:space="preserve">services </w:t>
      </w:r>
      <w:r>
        <w:t>for credit cards</w:t>
      </w:r>
      <w:r w:rsidRPr="008A2CD6">
        <w:t xml:space="preserve"> in a manner consistent with applicable laws, rules and regulations. </w:t>
      </w:r>
      <w:r>
        <w:t xml:space="preserve"> </w:t>
      </w:r>
      <w:r w:rsidR="008003CD">
        <w:t xml:space="preserve">Neither </w:t>
      </w:r>
      <w:r w:rsidRPr="008A2CD6">
        <w:t xml:space="preserve">Avant </w:t>
      </w:r>
      <w:r w:rsidR="008003CD">
        <w:t xml:space="preserve">nor Bank </w:t>
      </w:r>
      <w:r w:rsidRPr="008A2CD6">
        <w:t>discriminate</w:t>
      </w:r>
      <w:r w:rsidR="008003CD">
        <w:t>s</w:t>
      </w:r>
      <w:r w:rsidRPr="008A2CD6">
        <w:t xml:space="preserve"> against credit applicants </w:t>
      </w:r>
      <w:r w:rsidR="00EE7104" w:rsidRPr="008A2CD6">
        <w:t>based on</w:t>
      </w:r>
      <w:r w:rsidRPr="008A2CD6">
        <w:t xml:space="preserve"> race, color, religion, national origin, sex, marital and familial status, age (provided the applicant has the capacity to </w:t>
      </w:r>
      <w:r w:rsidR="00471B54" w:rsidRPr="008A2CD6">
        <w:t>enter a</w:t>
      </w:r>
      <w:r w:rsidRPr="008A2CD6">
        <w:t xml:space="preserve"> binding contract), disability; because all or part of the applicant’s income derives from any public assistance program; or because the applicant has in good faith exercised any right under the Consumer Credit Protection Act.</w:t>
      </w:r>
    </w:p>
    <w:p w14:paraId="66D21E05" w14:textId="77777777" w:rsidR="00EE02F6" w:rsidRPr="00EE02F6" w:rsidRDefault="00287C86" w:rsidP="00287C86">
      <w:pPr>
        <w:rPr>
          <w:u w:val="single"/>
        </w:rPr>
      </w:pPr>
      <w:r w:rsidRPr="008A2CD6">
        <w:rPr>
          <w:u w:val="single"/>
        </w:rPr>
        <w:t xml:space="preserve">All changes to this policy must be approved by </w:t>
      </w:r>
      <w:r w:rsidR="007D7A53">
        <w:rPr>
          <w:u w:val="single"/>
        </w:rPr>
        <w:t xml:space="preserve">the </w:t>
      </w:r>
      <w:r w:rsidRPr="008A2CD6">
        <w:rPr>
          <w:u w:val="single"/>
        </w:rPr>
        <w:t>Bank</w:t>
      </w:r>
      <w:r w:rsidRPr="003D688F">
        <w:t xml:space="preserve">. </w:t>
      </w:r>
      <w:r w:rsidRPr="008A2CD6">
        <w:rPr>
          <w:u w:val="single"/>
        </w:rPr>
        <w:t xml:space="preserve"> </w:t>
      </w:r>
    </w:p>
    <w:p w14:paraId="25D6838E" w14:textId="77777777" w:rsidR="0075385A" w:rsidRPr="0075385A" w:rsidRDefault="00287C86" w:rsidP="0075385A">
      <w:pPr>
        <w:pStyle w:val="Heading1"/>
        <w:numPr>
          <w:ilvl w:val="0"/>
          <w:numId w:val="1"/>
        </w:numPr>
      </w:pPr>
      <w:bookmarkStart w:id="147" w:name="_Toc376788427"/>
      <w:bookmarkStart w:id="148" w:name="_Toc376788428"/>
      <w:bookmarkStart w:id="149" w:name="_Toc376788429"/>
      <w:bookmarkStart w:id="150" w:name="_Toc376788430"/>
      <w:bookmarkStart w:id="151" w:name="_Toc376788431"/>
      <w:bookmarkStart w:id="152" w:name="_Toc376788432"/>
      <w:bookmarkStart w:id="153" w:name="_Toc376788433"/>
      <w:bookmarkStart w:id="154" w:name="_Toc376788434"/>
      <w:bookmarkStart w:id="155" w:name="_Toc376788435"/>
      <w:bookmarkStart w:id="156" w:name="_Toc376788436"/>
      <w:bookmarkStart w:id="157" w:name="_Toc376788437"/>
      <w:bookmarkStart w:id="158" w:name="_Toc376788438"/>
      <w:bookmarkStart w:id="159" w:name="_Toc375651152"/>
      <w:bookmarkStart w:id="160" w:name="_Toc375655668"/>
      <w:bookmarkStart w:id="161" w:name="_Toc375657327"/>
      <w:bookmarkStart w:id="162" w:name="_Toc375657369"/>
      <w:bookmarkStart w:id="163" w:name="_Toc375657409"/>
      <w:bookmarkStart w:id="164" w:name="_Toc375657448"/>
      <w:bookmarkStart w:id="165" w:name="_Toc375657487"/>
      <w:bookmarkStart w:id="166" w:name="_Toc375657523"/>
      <w:bookmarkStart w:id="167" w:name="_Toc375657559"/>
      <w:bookmarkStart w:id="168" w:name="_Toc375657632"/>
      <w:bookmarkStart w:id="169" w:name="_Toc375655669"/>
      <w:bookmarkStart w:id="170" w:name="_Toc385571359"/>
      <w:bookmarkStart w:id="171" w:name="_Toc404606743"/>
      <w:bookmarkStart w:id="172" w:name="_Toc3967185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8A2CD6">
        <w:t>Program Description</w:t>
      </w:r>
      <w:bookmarkEnd w:id="169"/>
      <w:bookmarkEnd w:id="170"/>
      <w:bookmarkEnd w:id="171"/>
      <w:bookmarkEnd w:id="172"/>
    </w:p>
    <w:p w14:paraId="31819AFB" w14:textId="77777777" w:rsidR="00287C86" w:rsidRDefault="00287C86" w:rsidP="00287C86">
      <w:pPr>
        <w:pStyle w:val="Heading2"/>
        <w:numPr>
          <w:ilvl w:val="0"/>
          <w:numId w:val="2"/>
        </w:numPr>
      </w:pPr>
      <w:bookmarkStart w:id="173" w:name="_Toc375655670"/>
      <w:bookmarkStart w:id="174" w:name="_Toc385571360"/>
      <w:bookmarkStart w:id="175" w:name="_Toc404606744"/>
      <w:bookmarkStart w:id="176" w:name="_Toc396718591"/>
      <w:r w:rsidRPr="008A2CD6">
        <w:t>Target Audience</w:t>
      </w:r>
      <w:bookmarkEnd w:id="173"/>
      <w:bookmarkEnd w:id="174"/>
      <w:bookmarkEnd w:id="175"/>
      <w:bookmarkEnd w:id="176"/>
    </w:p>
    <w:p w14:paraId="54235218" w14:textId="77777777" w:rsidR="00317385" w:rsidRPr="00317385" w:rsidRDefault="00317385" w:rsidP="00317385">
      <w:r w:rsidRPr="008A2CD6">
        <w:t>The Bank offer</w:t>
      </w:r>
      <w:r>
        <w:t xml:space="preserve">s direct-to-consumer unsecured credit cards </w:t>
      </w:r>
      <w:r w:rsidRPr="008A2CD6">
        <w:t xml:space="preserve">to the target market of this </w:t>
      </w:r>
      <w:r w:rsidR="00870798">
        <w:t>P</w:t>
      </w:r>
      <w:r w:rsidRPr="008A2CD6">
        <w:t xml:space="preserve">rogram, which is consumers ranging from the </w:t>
      </w:r>
      <w:r>
        <w:t>‘p</w:t>
      </w:r>
      <w:r w:rsidRPr="008A2CD6">
        <w:t>rime</w:t>
      </w:r>
      <w:r>
        <w:t>’ to the ’subprime’</w:t>
      </w:r>
      <w:r w:rsidRPr="008A2CD6">
        <w:t xml:space="preserve"> portion of the credit spectrum. </w:t>
      </w:r>
      <w:r>
        <w:t xml:space="preserve"> This product aims to meet the transacting &amp; credit needs of these consumers and enable customers at the lower end of the credit spectrum an opportunity to rebuild their credit.  This product also targets thin credit file customers to primarily give them access to credit and help build their credit history.</w:t>
      </w:r>
      <w:ins w:id="177" w:author="&#10;Igor Simkin" w:date="2017-11-06T18:34:00Z">
        <w:r w:rsidR="00D24FCC">
          <w:t xml:space="preserve">  </w:t>
        </w:r>
        <w:r w:rsidR="00D24FCC" w:rsidRPr="00D24FCC">
          <w:t>Cards are not issued in the following states:</w:t>
        </w:r>
        <w:r w:rsidR="00D24FCC">
          <w:t xml:space="preserve"> </w:t>
        </w:r>
      </w:ins>
      <w:ins w:id="178" w:author="&#10;Igor Simkin" w:date="2017-11-06T18:35:00Z">
        <w:r w:rsidR="00D24FCC" w:rsidRPr="00D24FCC">
          <w:t>Colorado, Iowa, New York, Vermont, West Virginia, and Wisconsin</w:t>
        </w:r>
      </w:ins>
      <w:r>
        <w:t xml:space="preserve">  </w:t>
      </w:r>
    </w:p>
    <w:p w14:paraId="6A11446C" w14:textId="77777777" w:rsidR="00287C86" w:rsidRPr="008A2CD6" w:rsidRDefault="00287C86" w:rsidP="003C753E">
      <w:pPr>
        <w:pStyle w:val="Heading2"/>
        <w:numPr>
          <w:ilvl w:val="0"/>
          <w:numId w:val="2"/>
        </w:numPr>
        <w:jc w:val="both"/>
      </w:pPr>
      <w:bookmarkStart w:id="179" w:name="_Toc375655671"/>
      <w:bookmarkStart w:id="180" w:name="_Toc385571361"/>
      <w:bookmarkStart w:id="181" w:name="_Toc404606745"/>
      <w:bookmarkStart w:id="182" w:name="_Toc396718592"/>
      <w:r w:rsidRPr="008A2CD6">
        <w:t>APR</w:t>
      </w:r>
      <w:r w:rsidR="003A3E0C">
        <w:t>s</w:t>
      </w:r>
      <w:r>
        <w:t xml:space="preserve">, </w:t>
      </w:r>
      <w:r w:rsidR="003C753E">
        <w:t xml:space="preserve">Credit </w:t>
      </w:r>
      <w:r>
        <w:t>Line</w:t>
      </w:r>
      <w:r w:rsidR="003C753E">
        <w:t>s</w:t>
      </w:r>
      <w:r>
        <w:t xml:space="preserve">, and </w:t>
      </w:r>
      <w:bookmarkEnd w:id="179"/>
      <w:bookmarkEnd w:id="180"/>
      <w:bookmarkEnd w:id="181"/>
      <w:bookmarkEnd w:id="182"/>
      <w:r w:rsidR="003A3E0C">
        <w:t>Annual Membership Fees</w:t>
      </w:r>
    </w:p>
    <w:p w14:paraId="337ADE0B" w14:textId="77777777" w:rsidR="00B02FCB" w:rsidRDefault="00C4594E" w:rsidP="00287C86">
      <w:pPr>
        <w:jc w:val="both"/>
      </w:pPr>
      <w:r>
        <w:t xml:space="preserve">Primary product terms for the </w:t>
      </w:r>
      <w:r w:rsidR="005E602E">
        <w:t xml:space="preserve">credit card </w:t>
      </w:r>
      <w:r>
        <w:t xml:space="preserve">are the </w:t>
      </w:r>
      <w:r w:rsidRPr="008A2CD6">
        <w:t>annual percentage rat</w:t>
      </w:r>
      <w:r>
        <w:t>e</w:t>
      </w:r>
      <w:r w:rsidRPr="008A2CD6">
        <w:t xml:space="preserve"> </w:t>
      </w:r>
      <w:r>
        <w:t xml:space="preserve">for purchases </w:t>
      </w:r>
      <w:r w:rsidRPr="008A2CD6">
        <w:t>(“</w:t>
      </w:r>
      <w:r>
        <w:t xml:space="preserve">Purchase </w:t>
      </w:r>
      <w:r w:rsidRPr="008A2CD6">
        <w:t>APR”)</w:t>
      </w:r>
      <w:r>
        <w:t>, Initial Credit Line (</w:t>
      </w:r>
      <w:r w:rsidR="00484C65">
        <w:t>“</w:t>
      </w:r>
      <w:r>
        <w:t>ICL</w:t>
      </w:r>
      <w:r w:rsidR="00484C65">
        <w:t>”</w:t>
      </w:r>
      <w:r>
        <w:t xml:space="preserve">), and the Annual Membership Fee (“AMF”). All </w:t>
      </w:r>
      <w:r w:rsidR="00A63FC4">
        <w:t>credit c</w:t>
      </w:r>
      <w:r>
        <w:t xml:space="preserve">ard originations will have an </w:t>
      </w:r>
      <w:r w:rsidRPr="00CD220A">
        <w:rPr>
          <w:b/>
          <w:highlight w:val="yellow"/>
          <w:rPrChange w:id="183" w:author="Jiayao Jiang" w:date="2018-01-12T08:09:00Z">
            <w:rPr/>
          </w:rPrChange>
        </w:rPr>
        <w:t>initial Cost of Credit &lt;= 36%</w:t>
      </w:r>
      <w:r>
        <w:t xml:space="preserve">.  </w:t>
      </w:r>
    </w:p>
    <w:p w14:paraId="0BA51AAD" w14:textId="77777777" w:rsidR="00C4594E" w:rsidRDefault="00C4594E" w:rsidP="00DE49B0">
      <w:pPr>
        <w:spacing w:after="0"/>
        <w:jc w:val="both"/>
      </w:pPr>
      <w:r>
        <w:t>The initial Cost of Credit is defined as:</w:t>
      </w:r>
    </w:p>
    <w:p w14:paraId="57FD07AF" w14:textId="77777777" w:rsidR="00C4594E" w:rsidRPr="002E73FC" w:rsidRDefault="00C4594E" w:rsidP="00C4594E">
      <w:pPr>
        <w:jc w:val="center"/>
        <w:rPr>
          <w:i/>
        </w:rPr>
      </w:pPr>
      <w:r w:rsidRPr="00A14B77">
        <w:rPr>
          <w:highlight w:val="yellow"/>
          <w:rPrChange w:id="184" w:author="Jiayao Jiang" w:date="2018-01-12T08:08:00Z">
            <w:rPr/>
          </w:rPrChange>
        </w:rPr>
        <w:t>Purchase APR + (AMF / ICL</w:t>
      </w:r>
      <w:r w:rsidR="001741FD" w:rsidRPr="00A14B77">
        <w:rPr>
          <w:highlight w:val="yellow"/>
          <w:rPrChange w:id="185" w:author="Jiayao Jiang" w:date="2018-01-12T08:08:00Z">
            <w:rPr/>
          </w:rPrChange>
        </w:rPr>
        <w:t xml:space="preserve"> </w:t>
      </w:r>
      <w:r w:rsidR="00FB19D4" w:rsidRPr="00A14B77">
        <w:rPr>
          <w:highlight w:val="yellow"/>
          <w:rPrChange w:id="186" w:author="Jiayao Jiang" w:date="2018-01-12T08:08:00Z">
            <w:rPr/>
          </w:rPrChange>
        </w:rPr>
        <w:t>granted at origination</w:t>
      </w:r>
      <w:r w:rsidR="001741FD" w:rsidRPr="00A14B77">
        <w:rPr>
          <w:highlight w:val="yellow"/>
          <w:rPrChange w:id="187" w:author="Jiayao Jiang" w:date="2018-01-12T08:08:00Z">
            <w:rPr/>
          </w:rPrChange>
        </w:rPr>
        <w:t>)</w:t>
      </w:r>
      <w:r w:rsidR="009516E7">
        <w:tab/>
      </w:r>
    </w:p>
    <w:p w14:paraId="211C9E31" w14:textId="77777777" w:rsidR="00435A41" w:rsidRDefault="00402F43" w:rsidP="00E23C90">
      <w:pPr>
        <w:spacing w:after="0"/>
        <w:jc w:val="both"/>
      </w:pPr>
      <w:r>
        <w:t xml:space="preserve">In addition, the </w:t>
      </w:r>
      <w:r w:rsidRPr="00CD220A">
        <w:rPr>
          <w:b/>
          <w:highlight w:val="yellow"/>
          <w:rPrChange w:id="188" w:author="Jiayao Jiang" w:date="2018-01-12T08:09:00Z">
            <w:rPr/>
          </w:rPrChange>
        </w:rPr>
        <w:t xml:space="preserve">ongoing Purchase APR will be capped at </w:t>
      </w:r>
      <w:r w:rsidR="00344E48" w:rsidRPr="00CD220A">
        <w:rPr>
          <w:b/>
          <w:highlight w:val="yellow"/>
          <w:rPrChange w:id="189" w:author="Jiayao Jiang" w:date="2018-01-12T08:09:00Z">
            <w:rPr/>
          </w:rPrChange>
        </w:rPr>
        <w:t>29.99</w:t>
      </w:r>
      <w:r w:rsidRPr="00CD220A">
        <w:rPr>
          <w:b/>
          <w:highlight w:val="yellow"/>
          <w:rPrChange w:id="190" w:author="Jiayao Jiang" w:date="2018-01-12T08:09:00Z">
            <w:rPr/>
          </w:rPrChange>
        </w:rPr>
        <w:t>% post origination</w:t>
      </w:r>
      <w:r>
        <w:t>.</w:t>
      </w:r>
    </w:p>
    <w:p w14:paraId="61ED7A91" w14:textId="77777777" w:rsidR="003C616B" w:rsidRDefault="003C616B" w:rsidP="003C616B">
      <w:pPr>
        <w:spacing w:after="0"/>
        <w:jc w:val="both"/>
      </w:pPr>
    </w:p>
    <w:p w14:paraId="6E83F26D" w14:textId="77777777" w:rsidR="00CA5F77" w:rsidRDefault="00A63FC4" w:rsidP="00CA5F77">
      <w:pPr>
        <w:spacing w:after="0"/>
        <w:jc w:val="both"/>
      </w:pPr>
      <w:r>
        <w:t>Customers will be offered</w:t>
      </w:r>
      <w:r w:rsidR="00CA5F77">
        <w:t xml:space="preserve"> ICLs ranging from a minimum</w:t>
      </w:r>
      <w:r w:rsidR="005265F7">
        <w:t xml:space="preserve"> of $300 to a maximum of $1000.  </w:t>
      </w:r>
      <w:r w:rsidR="002E2232">
        <w:t xml:space="preserve">The </w:t>
      </w:r>
      <w:r w:rsidR="006A20D5">
        <w:t>P</w:t>
      </w:r>
      <w:r w:rsidR="002E2232">
        <w:t xml:space="preserve">urchase APR will be variable, indexed to the </w:t>
      </w:r>
      <w:r w:rsidR="006B61BB">
        <w:t>P</w:t>
      </w:r>
      <w:r w:rsidR="002E2232">
        <w:t xml:space="preserve">rime </w:t>
      </w:r>
      <w:r w:rsidR="004278D2">
        <w:t>R</w:t>
      </w:r>
      <w:r w:rsidR="002E2232">
        <w:t xml:space="preserve">ate </w:t>
      </w:r>
      <w:r w:rsidR="004278D2">
        <w:t xml:space="preserve">(“Prime”) </w:t>
      </w:r>
      <w:r w:rsidR="002E2232">
        <w:t xml:space="preserve">with the APR calculated as Prime + Spread (as </w:t>
      </w:r>
      <w:r w:rsidR="002E2232">
        <w:lastRenderedPageBreak/>
        <w:t>outlined in the cardmember agreement</w:t>
      </w:r>
      <w:r w:rsidR="00B1131B">
        <w:t xml:space="preserve"> and account opening disclosures</w:t>
      </w:r>
      <w:r w:rsidR="002E2232">
        <w:t xml:space="preserve">). The </w:t>
      </w:r>
      <w:r w:rsidR="006A20D5">
        <w:t>S</w:t>
      </w:r>
      <w:r w:rsidR="002E2232">
        <w:t xml:space="preserve">pread will be maintained over the life of the account. </w:t>
      </w:r>
      <w:r w:rsidR="005265F7">
        <w:t>C</w:t>
      </w:r>
      <w:r w:rsidR="00CA5F77">
        <w:t xml:space="preserve">ustomers will be </w:t>
      </w:r>
      <w:r w:rsidR="00B1131B">
        <w:t xml:space="preserve">assigned </w:t>
      </w:r>
      <w:r w:rsidR="00CA5F77">
        <w:t>the following AMF &amp; Purchase APR combination:</w:t>
      </w:r>
    </w:p>
    <w:p w14:paraId="56F83310" w14:textId="77777777" w:rsidR="00E35C34" w:rsidRDefault="00E35C34" w:rsidP="00E35C34">
      <w:pPr>
        <w:pStyle w:val="ListParagraph"/>
        <w:jc w:val="both"/>
      </w:pPr>
    </w:p>
    <w:p w14:paraId="0ACBC335" w14:textId="77777777" w:rsidR="00CA5F77" w:rsidRPr="002728BF" w:rsidRDefault="00CA5F77" w:rsidP="00CA5F77">
      <w:pPr>
        <w:pStyle w:val="ListParagraph"/>
        <w:numPr>
          <w:ilvl w:val="0"/>
          <w:numId w:val="18"/>
        </w:numPr>
        <w:jc w:val="both"/>
        <w:rPr>
          <w:b/>
          <w:rPrChange w:id="191" w:author="Jiayao Jiang" w:date="2018-01-12T08:14:00Z">
            <w:rPr/>
          </w:rPrChange>
        </w:rPr>
      </w:pPr>
      <w:r w:rsidRPr="002728BF">
        <w:rPr>
          <w:b/>
          <w:highlight w:val="yellow"/>
          <w:rPrChange w:id="192" w:author="Jiayao Jiang" w:date="2018-01-12T08:14:00Z">
            <w:rPr/>
          </w:rPrChange>
        </w:rPr>
        <w:t>$</w:t>
      </w:r>
      <w:r w:rsidR="00F625F3" w:rsidRPr="002728BF">
        <w:rPr>
          <w:b/>
          <w:highlight w:val="yellow"/>
          <w:rPrChange w:id="193" w:author="Jiayao Jiang" w:date="2018-01-12T08:14:00Z">
            <w:rPr/>
          </w:rPrChange>
        </w:rPr>
        <w:t>3</w:t>
      </w:r>
      <w:r w:rsidR="0042327F" w:rsidRPr="002728BF">
        <w:rPr>
          <w:b/>
          <w:highlight w:val="yellow"/>
          <w:rPrChange w:id="194" w:author="Jiayao Jiang" w:date="2018-01-12T08:14:00Z">
            <w:rPr/>
          </w:rPrChange>
        </w:rPr>
        <w:t>9</w:t>
      </w:r>
      <w:r w:rsidRPr="002728BF">
        <w:rPr>
          <w:b/>
          <w:highlight w:val="yellow"/>
          <w:rPrChange w:id="195" w:author="Jiayao Jiang" w:date="2018-01-12T08:14:00Z">
            <w:rPr/>
          </w:rPrChange>
        </w:rPr>
        <w:t xml:space="preserve"> AMF, </w:t>
      </w:r>
      <w:r w:rsidR="006B61BB" w:rsidRPr="002728BF">
        <w:rPr>
          <w:b/>
          <w:highlight w:val="yellow"/>
          <w:rPrChange w:id="196" w:author="Jiayao Jiang" w:date="2018-01-12T08:14:00Z">
            <w:rPr/>
          </w:rPrChange>
        </w:rPr>
        <w:t xml:space="preserve">Prime + 17.74% </w:t>
      </w:r>
      <w:r w:rsidRPr="002728BF">
        <w:rPr>
          <w:b/>
          <w:highlight w:val="yellow"/>
          <w:rPrChange w:id="197" w:author="Jiayao Jiang" w:date="2018-01-12T08:14:00Z">
            <w:rPr/>
          </w:rPrChange>
        </w:rPr>
        <w:t>Purchase APR</w:t>
      </w:r>
    </w:p>
    <w:p w14:paraId="460C8C4A" w14:textId="77777777" w:rsidR="003A3E0C" w:rsidRDefault="00D609EB" w:rsidP="00287C86">
      <w:pPr>
        <w:jc w:val="both"/>
      </w:pPr>
      <w:r>
        <w:t xml:space="preserve">The specific primary product terms to be offered </w:t>
      </w:r>
      <w:r w:rsidR="004E4017">
        <w:t xml:space="preserve">to each customer </w:t>
      </w:r>
      <w:r>
        <w:t>will b</w:t>
      </w:r>
      <w:r w:rsidR="009516E7">
        <w:t xml:space="preserve">e disclosed in the </w:t>
      </w:r>
      <w:r w:rsidR="00A7334C">
        <w:t>cardmember agreement</w:t>
      </w:r>
      <w:r w:rsidR="005E602E">
        <w:t xml:space="preserve"> </w:t>
      </w:r>
      <w:r w:rsidR="00B1131B">
        <w:t xml:space="preserve">and account opening disclosures </w:t>
      </w:r>
      <w:r>
        <w:t xml:space="preserve">and will be appropriately outlined in the </w:t>
      </w:r>
      <w:r w:rsidR="005E602E">
        <w:t xml:space="preserve">credit card </w:t>
      </w:r>
      <w:r>
        <w:t>application</w:t>
      </w:r>
      <w:r w:rsidR="003A3E0C">
        <w:t xml:space="preserve">. </w:t>
      </w:r>
      <w:r w:rsidR="00357497">
        <w:t xml:space="preserve"> </w:t>
      </w:r>
    </w:p>
    <w:p w14:paraId="6A6ECA06" w14:textId="77777777" w:rsidR="003A3E0C" w:rsidRDefault="003A3E0C" w:rsidP="00287C86">
      <w:pPr>
        <w:jc w:val="both"/>
      </w:pPr>
      <w:r>
        <w:t xml:space="preserve">ICL decisions will be based on profitability &amp; risk management considerations.  </w:t>
      </w:r>
      <w:r w:rsidR="00287C86">
        <w:t xml:space="preserve">The </w:t>
      </w:r>
      <w:r w:rsidR="005F037C">
        <w:t>ICL</w:t>
      </w:r>
      <w:r w:rsidR="00287C86">
        <w:t xml:space="preserve"> assignment policy is described in more detail in the Credit Card </w:t>
      </w:r>
      <w:r w:rsidR="005E602E">
        <w:t>Decisioning section</w:t>
      </w:r>
      <w:r w:rsidR="00287C86">
        <w:t xml:space="preserve"> </w:t>
      </w:r>
      <w:r w:rsidR="006744F7">
        <w:t>(</w:t>
      </w:r>
      <w:r w:rsidR="006744F7" w:rsidRPr="006744F7">
        <w:rPr>
          <w:i/>
        </w:rPr>
        <w:t>S</w:t>
      </w:r>
      <w:r w:rsidR="00287C86" w:rsidRPr="006744F7">
        <w:rPr>
          <w:i/>
        </w:rPr>
        <w:t>ection</w:t>
      </w:r>
      <w:r w:rsidR="006744F7" w:rsidRPr="006744F7">
        <w:rPr>
          <w:i/>
        </w:rPr>
        <w:t xml:space="preserve"> 3 C</w:t>
      </w:r>
      <w:r w:rsidR="006744F7">
        <w:t>)</w:t>
      </w:r>
      <w:r w:rsidR="00287C86">
        <w:t xml:space="preserve">. </w:t>
      </w:r>
      <w:r w:rsidR="00186BFF">
        <w:t xml:space="preserve"> </w:t>
      </w:r>
    </w:p>
    <w:p w14:paraId="37492B89" w14:textId="77777777" w:rsidR="00B02FCB" w:rsidRDefault="00287C86" w:rsidP="00287C86">
      <w:pPr>
        <w:jc w:val="both"/>
      </w:pPr>
      <w:r>
        <w:t xml:space="preserve">Since the Credit Card is a </w:t>
      </w:r>
      <w:r w:rsidR="005F037C">
        <w:t>revolving credit</w:t>
      </w:r>
      <w:r>
        <w:t xml:space="preserve"> product, </w:t>
      </w:r>
      <w:r w:rsidR="00A63FC4">
        <w:t>customers</w:t>
      </w:r>
      <w:r>
        <w:t xml:space="preserve"> will</w:t>
      </w:r>
      <w:r w:rsidRPr="008A2CD6">
        <w:t xml:space="preserve"> </w:t>
      </w:r>
      <w:r w:rsidR="00A63FC4">
        <w:t xml:space="preserve">be </w:t>
      </w:r>
      <w:r>
        <w:t>periodically evaluate</w:t>
      </w:r>
      <w:r w:rsidR="00A63FC4">
        <w:t>d</w:t>
      </w:r>
      <w:r>
        <w:t xml:space="preserve"> to assess eligibility for changes in Credit Line amount (increase or decrease).  </w:t>
      </w:r>
      <w:r w:rsidR="00B02FCB" w:rsidRPr="002728BF">
        <w:rPr>
          <w:b/>
          <w:highlight w:val="yellow"/>
          <w:rPrChange w:id="198" w:author="Jiayao Jiang" w:date="2018-01-12T08:18:00Z">
            <w:rPr/>
          </w:rPrChange>
        </w:rPr>
        <w:t xml:space="preserve">Credit Lines in the portfolio will not </w:t>
      </w:r>
      <w:r w:rsidR="00D609EB" w:rsidRPr="002728BF">
        <w:rPr>
          <w:b/>
          <w:highlight w:val="yellow"/>
          <w:rPrChange w:id="199" w:author="Jiayao Jiang" w:date="2018-01-12T08:18:00Z">
            <w:rPr/>
          </w:rPrChange>
        </w:rPr>
        <w:t xml:space="preserve">be </w:t>
      </w:r>
      <w:r w:rsidR="00B02FCB" w:rsidRPr="002728BF">
        <w:rPr>
          <w:b/>
          <w:highlight w:val="yellow"/>
          <w:rPrChange w:id="200" w:author="Jiayao Jiang" w:date="2018-01-12T08:18:00Z">
            <w:rPr/>
          </w:rPrChange>
        </w:rPr>
        <w:t xml:space="preserve">reduced below </w:t>
      </w:r>
      <w:r w:rsidR="00B63BA4" w:rsidRPr="002728BF">
        <w:rPr>
          <w:b/>
          <w:highlight w:val="yellow"/>
          <w:rPrChange w:id="201" w:author="Jiayao Jiang" w:date="2018-01-12T08:18:00Z">
            <w:rPr/>
          </w:rPrChange>
        </w:rPr>
        <w:t>$300 or increased above $3000</w:t>
      </w:r>
      <w:r w:rsidR="00B63BA4">
        <w:t xml:space="preserve">.  The ongoing Credit Line management </w:t>
      </w:r>
      <w:r w:rsidR="005F037C">
        <w:t xml:space="preserve">criteria </w:t>
      </w:r>
      <w:r w:rsidR="00704AAC">
        <w:t>is</w:t>
      </w:r>
      <w:r w:rsidR="00B63BA4">
        <w:t xml:space="preserve"> described in more detail in the Credit Card Account Management </w:t>
      </w:r>
      <w:r w:rsidR="00704AAC">
        <w:t>P</w:t>
      </w:r>
      <w:r w:rsidR="006744F7">
        <w:t>rocess</w:t>
      </w:r>
      <w:r w:rsidR="00704AAC">
        <w:t>es</w:t>
      </w:r>
      <w:r w:rsidR="006744F7">
        <w:t xml:space="preserve"> (</w:t>
      </w:r>
      <w:r w:rsidR="006744F7" w:rsidRPr="006744F7">
        <w:rPr>
          <w:i/>
        </w:rPr>
        <w:t>S</w:t>
      </w:r>
      <w:r w:rsidR="00B63BA4" w:rsidRPr="006744F7">
        <w:rPr>
          <w:i/>
        </w:rPr>
        <w:t>ection</w:t>
      </w:r>
      <w:r w:rsidR="006744F7" w:rsidRPr="006744F7">
        <w:rPr>
          <w:i/>
        </w:rPr>
        <w:t xml:space="preserve">s 4 </w:t>
      </w:r>
      <w:r w:rsidR="00B1131B">
        <w:rPr>
          <w:i/>
        </w:rPr>
        <w:t>C</w:t>
      </w:r>
      <w:r w:rsidR="006744F7" w:rsidRPr="006744F7">
        <w:rPr>
          <w:i/>
        </w:rPr>
        <w:t xml:space="preserve"> &amp; </w:t>
      </w:r>
      <w:r w:rsidR="00B1131B">
        <w:rPr>
          <w:i/>
        </w:rPr>
        <w:t>D</w:t>
      </w:r>
      <w:r w:rsidR="006744F7">
        <w:t>)</w:t>
      </w:r>
      <w:r w:rsidR="00B63BA4">
        <w:t>.</w:t>
      </w:r>
    </w:p>
    <w:p w14:paraId="0D17FB11" w14:textId="77777777" w:rsidR="00287C86" w:rsidRPr="008A2CD6" w:rsidRDefault="00287C86" w:rsidP="003C753E">
      <w:pPr>
        <w:pStyle w:val="Heading2"/>
        <w:numPr>
          <w:ilvl w:val="0"/>
          <w:numId w:val="2"/>
        </w:numPr>
        <w:jc w:val="both"/>
      </w:pPr>
      <w:r>
        <w:t xml:space="preserve">Other Product Features </w:t>
      </w:r>
    </w:p>
    <w:p w14:paraId="6C077BE9" w14:textId="77777777" w:rsidR="003A3E0C" w:rsidRDefault="003A3E0C" w:rsidP="003A3E0C">
      <w:pPr>
        <w:jc w:val="both"/>
      </w:pPr>
      <w:r>
        <w:t xml:space="preserve">Credit Card transactions can post in real time and such intra-day transactions </w:t>
      </w:r>
      <w:r w:rsidR="009516E7">
        <w:t>may</w:t>
      </w:r>
      <w:r>
        <w:t xml:space="preserve"> result in balances exceeding the </w:t>
      </w:r>
      <w:r w:rsidR="005B3C63">
        <w:t>credit limit</w:t>
      </w:r>
      <w:r>
        <w:t xml:space="preserve">.  As a courtesy, </w:t>
      </w:r>
      <w:r w:rsidR="00896F10" w:rsidRPr="002728BF">
        <w:rPr>
          <w:b/>
          <w:highlight w:val="yellow"/>
          <w:rPrChange w:id="202" w:author="Jiayao Jiang" w:date="2018-01-12T08:19:00Z">
            <w:rPr/>
          </w:rPrChange>
        </w:rPr>
        <w:t>customers</w:t>
      </w:r>
      <w:r w:rsidR="00896F10" w:rsidRPr="002728BF" w:rsidDel="00896F10">
        <w:rPr>
          <w:b/>
          <w:highlight w:val="yellow"/>
          <w:rPrChange w:id="203" w:author="Jiayao Jiang" w:date="2018-01-12T08:19:00Z">
            <w:rPr/>
          </w:rPrChange>
        </w:rPr>
        <w:t xml:space="preserve"> </w:t>
      </w:r>
      <w:r w:rsidR="00547A3F" w:rsidRPr="002728BF">
        <w:rPr>
          <w:b/>
          <w:highlight w:val="yellow"/>
          <w:rPrChange w:id="204" w:author="Jiayao Jiang" w:date="2018-01-12T08:19:00Z">
            <w:rPr/>
          </w:rPrChange>
        </w:rPr>
        <w:t xml:space="preserve">may </w:t>
      </w:r>
      <w:r w:rsidR="00D111D1" w:rsidRPr="002728BF">
        <w:rPr>
          <w:b/>
          <w:highlight w:val="yellow"/>
          <w:rPrChange w:id="205" w:author="Jiayao Jiang" w:date="2018-01-12T08:19:00Z">
            <w:rPr/>
          </w:rPrChange>
        </w:rPr>
        <w:t xml:space="preserve">be </w:t>
      </w:r>
      <w:r w:rsidRPr="002728BF">
        <w:rPr>
          <w:b/>
          <w:highlight w:val="yellow"/>
          <w:rPrChange w:id="206" w:author="Jiayao Jiang" w:date="2018-01-12T08:19:00Z">
            <w:rPr/>
          </w:rPrChange>
        </w:rPr>
        <w:t>allow</w:t>
      </w:r>
      <w:r w:rsidR="00D111D1" w:rsidRPr="002728BF">
        <w:rPr>
          <w:b/>
          <w:highlight w:val="yellow"/>
          <w:rPrChange w:id="207" w:author="Jiayao Jiang" w:date="2018-01-12T08:19:00Z">
            <w:rPr/>
          </w:rPrChange>
        </w:rPr>
        <w:t>ed</w:t>
      </w:r>
      <w:r w:rsidRPr="002728BF">
        <w:rPr>
          <w:b/>
          <w:highlight w:val="yellow"/>
          <w:rPrChange w:id="208" w:author="Jiayao Jiang" w:date="2018-01-12T08:19:00Z">
            <w:rPr/>
          </w:rPrChange>
        </w:rPr>
        <w:t xml:space="preserve"> to go </w:t>
      </w:r>
      <w:proofErr w:type="spellStart"/>
      <w:r w:rsidR="005B3C63" w:rsidRPr="002728BF">
        <w:rPr>
          <w:b/>
          <w:highlight w:val="yellow"/>
          <w:rPrChange w:id="209" w:author="Jiayao Jiang" w:date="2018-01-12T08:19:00Z">
            <w:rPr/>
          </w:rPrChange>
        </w:rPr>
        <w:t>overlimit</w:t>
      </w:r>
      <w:proofErr w:type="spellEnd"/>
      <w:r w:rsidR="005B3C63" w:rsidRPr="002728BF">
        <w:rPr>
          <w:b/>
          <w:highlight w:val="yellow"/>
          <w:rPrChange w:id="210" w:author="Jiayao Jiang" w:date="2018-01-12T08:19:00Z">
            <w:rPr/>
          </w:rPrChange>
        </w:rPr>
        <w:t xml:space="preserve"> </w:t>
      </w:r>
      <w:r w:rsidRPr="002728BF">
        <w:rPr>
          <w:b/>
          <w:highlight w:val="yellow"/>
          <w:rPrChange w:id="211" w:author="Jiayao Jiang" w:date="2018-01-12T08:19:00Z">
            <w:rPr/>
          </w:rPrChange>
        </w:rPr>
        <w:t xml:space="preserve">on the </w:t>
      </w:r>
      <w:r w:rsidR="005B3C63" w:rsidRPr="002728BF">
        <w:rPr>
          <w:b/>
          <w:highlight w:val="yellow"/>
          <w:rPrChange w:id="212" w:author="Jiayao Jiang" w:date="2018-01-12T08:19:00Z">
            <w:rPr/>
          </w:rPrChange>
        </w:rPr>
        <w:t>card</w:t>
      </w:r>
      <w:r w:rsidR="00896F10" w:rsidRPr="002728BF">
        <w:rPr>
          <w:b/>
          <w:highlight w:val="yellow"/>
          <w:rPrChange w:id="213" w:author="Jiayao Jiang" w:date="2018-01-12T08:19:00Z">
            <w:rPr/>
          </w:rPrChange>
        </w:rPr>
        <w:t xml:space="preserve">, subject to </w:t>
      </w:r>
      <w:r w:rsidR="005B3C63" w:rsidRPr="002728BF">
        <w:rPr>
          <w:b/>
          <w:highlight w:val="yellow"/>
          <w:rPrChange w:id="214" w:author="Jiayao Jiang" w:date="2018-01-12T08:19:00Z">
            <w:rPr/>
          </w:rPrChange>
        </w:rPr>
        <w:t>authorization</w:t>
      </w:r>
      <w:r w:rsidR="00896F10" w:rsidRPr="002728BF">
        <w:rPr>
          <w:b/>
          <w:highlight w:val="yellow"/>
          <w:rPrChange w:id="215" w:author="Jiayao Jiang" w:date="2018-01-12T08:19:00Z">
            <w:rPr/>
          </w:rPrChange>
        </w:rPr>
        <w:t xml:space="preserve"> decisions</w:t>
      </w:r>
      <w:r w:rsidR="00896F10">
        <w:t xml:space="preserve"> as per policy</w:t>
      </w:r>
      <w:r w:rsidR="005B3C63">
        <w:t xml:space="preserve"> </w:t>
      </w:r>
      <w:r>
        <w:t>to ensure prudent risk management</w:t>
      </w:r>
      <w:r w:rsidR="00B1131B">
        <w:t xml:space="preserve"> and other criteria as set forth in this Policy</w:t>
      </w:r>
      <w:r>
        <w:t xml:space="preserve">. The </w:t>
      </w:r>
      <w:proofErr w:type="spellStart"/>
      <w:r w:rsidR="005B3C63">
        <w:t>overlimit</w:t>
      </w:r>
      <w:proofErr w:type="spellEnd"/>
      <w:r w:rsidR="005B3C63">
        <w:t xml:space="preserve"> </w:t>
      </w:r>
      <w:r>
        <w:t xml:space="preserve">and </w:t>
      </w:r>
      <w:r w:rsidR="005B3C63">
        <w:t xml:space="preserve">authorization </w:t>
      </w:r>
      <w:r>
        <w:t>policies are</w:t>
      </w:r>
      <w:r w:rsidR="002B7F38">
        <w:t xml:space="preserve"> described in more detail in this document, in the</w:t>
      </w:r>
      <w:r>
        <w:t xml:space="preserve"> Credit Card Account Management</w:t>
      </w:r>
      <w:r w:rsidR="00704AAC">
        <w:t xml:space="preserve"> Processes – </w:t>
      </w:r>
      <w:proofErr w:type="spellStart"/>
      <w:r w:rsidR="00704AAC">
        <w:t>Overlimit</w:t>
      </w:r>
      <w:proofErr w:type="spellEnd"/>
      <w:r w:rsidR="00704AAC">
        <w:t xml:space="preserve"> Authorizations</w:t>
      </w:r>
      <w:r>
        <w:t xml:space="preserve"> section</w:t>
      </w:r>
      <w:r w:rsidR="002B1F1D">
        <w:t xml:space="preserve"> (Section 4 </w:t>
      </w:r>
      <w:r w:rsidR="007D69AE">
        <w:t>B</w:t>
      </w:r>
      <w:r w:rsidR="002B1F1D">
        <w:t>)</w:t>
      </w:r>
      <w:r>
        <w:t>.</w:t>
      </w:r>
      <w:r w:rsidR="00D6396C">
        <w:t xml:space="preserve">  Credit Card customers will not be charged an </w:t>
      </w:r>
      <w:proofErr w:type="spellStart"/>
      <w:r w:rsidR="00D6396C">
        <w:t>overlimit</w:t>
      </w:r>
      <w:proofErr w:type="spellEnd"/>
      <w:r w:rsidR="00D6396C">
        <w:t xml:space="preserve"> fee for exceeding the credit limit.</w:t>
      </w:r>
    </w:p>
    <w:p w14:paraId="76299772" w14:textId="77777777" w:rsidR="00357497" w:rsidRDefault="00357497" w:rsidP="00357497">
      <w:pPr>
        <w:jc w:val="both"/>
      </w:pPr>
      <w:r>
        <w:t xml:space="preserve">While </w:t>
      </w:r>
      <w:r w:rsidR="00D111D1">
        <w:t>it is</w:t>
      </w:r>
      <w:r>
        <w:t xml:space="preserve"> expect</w:t>
      </w:r>
      <w:r w:rsidR="00D111D1">
        <w:t>ed that</w:t>
      </w:r>
      <w:r>
        <w:t xml:space="preserve"> </w:t>
      </w:r>
      <w:r w:rsidR="00D111D1">
        <w:t>the</w:t>
      </w:r>
      <w:r>
        <w:t xml:space="preserve"> customers </w:t>
      </w:r>
      <w:r w:rsidR="00EA09D1">
        <w:t>will</w:t>
      </w:r>
      <w:r>
        <w:t xml:space="preserve"> primarily use the Credit Card for purchase transactions, </w:t>
      </w:r>
      <w:r w:rsidR="00EA09D1" w:rsidRPr="002728BF">
        <w:rPr>
          <w:b/>
          <w:highlight w:val="yellow"/>
          <w:rPrChange w:id="216" w:author="Jiayao Jiang" w:date="2018-01-12T08:20:00Z">
            <w:rPr/>
          </w:rPrChange>
        </w:rPr>
        <w:t xml:space="preserve">customers </w:t>
      </w:r>
      <w:r w:rsidRPr="002728BF">
        <w:rPr>
          <w:b/>
          <w:highlight w:val="yellow"/>
          <w:rPrChange w:id="217" w:author="Jiayao Jiang" w:date="2018-01-12T08:20:00Z">
            <w:rPr/>
          </w:rPrChange>
        </w:rPr>
        <w:t xml:space="preserve">will </w:t>
      </w:r>
      <w:r w:rsidR="00EA09D1" w:rsidRPr="002728BF">
        <w:rPr>
          <w:b/>
          <w:highlight w:val="yellow"/>
          <w:rPrChange w:id="218" w:author="Jiayao Jiang" w:date="2018-01-12T08:20:00Z">
            <w:rPr/>
          </w:rPrChange>
        </w:rPr>
        <w:t xml:space="preserve">be </w:t>
      </w:r>
      <w:r w:rsidRPr="002728BF">
        <w:rPr>
          <w:b/>
          <w:highlight w:val="yellow"/>
          <w:rPrChange w:id="219" w:author="Jiayao Jiang" w:date="2018-01-12T08:20:00Z">
            <w:rPr/>
          </w:rPrChange>
        </w:rPr>
        <w:t>allow</w:t>
      </w:r>
      <w:r w:rsidR="00EA09D1" w:rsidRPr="002728BF">
        <w:rPr>
          <w:b/>
          <w:highlight w:val="yellow"/>
          <w:rPrChange w:id="220" w:author="Jiayao Jiang" w:date="2018-01-12T08:20:00Z">
            <w:rPr/>
          </w:rPrChange>
        </w:rPr>
        <w:t>ed to use</w:t>
      </w:r>
      <w:r w:rsidRPr="002728BF">
        <w:rPr>
          <w:b/>
          <w:highlight w:val="yellow"/>
          <w:rPrChange w:id="221" w:author="Jiayao Jiang" w:date="2018-01-12T08:20:00Z">
            <w:rPr/>
          </w:rPrChange>
        </w:rPr>
        <w:t xml:space="preserve"> the Account for </w:t>
      </w:r>
      <w:r w:rsidR="005E602E" w:rsidRPr="002728BF">
        <w:rPr>
          <w:b/>
          <w:highlight w:val="yellow"/>
          <w:rPrChange w:id="222" w:author="Jiayao Jiang" w:date="2018-01-12T08:20:00Z">
            <w:rPr/>
          </w:rPrChange>
        </w:rPr>
        <w:t>cash advances</w:t>
      </w:r>
      <w:r w:rsidR="00040A8A" w:rsidRPr="002728BF">
        <w:rPr>
          <w:b/>
          <w:highlight w:val="yellow"/>
          <w:rPrChange w:id="223" w:author="Jiayao Jiang" w:date="2018-01-12T08:20:00Z">
            <w:rPr/>
          </w:rPrChange>
        </w:rPr>
        <w:t>, up to 25% of the account’s credit line</w:t>
      </w:r>
      <w:r w:rsidRPr="002728BF">
        <w:rPr>
          <w:highlight w:val="yellow"/>
          <w:rPrChange w:id="224" w:author="Jiayao Jiang" w:date="2018-01-12T08:20:00Z">
            <w:rPr/>
          </w:rPrChange>
        </w:rPr>
        <w:t>.</w:t>
      </w:r>
      <w:r>
        <w:t xml:space="preserve">  </w:t>
      </w:r>
      <w:r w:rsidR="007669C9" w:rsidRPr="002728BF">
        <w:rPr>
          <w:b/>
          <w:highlight w:val="yellow"/>
          <w:rPrChange w:id="225" w:author="Jiayao Jiang" w:date="2018-01-12T08:20:00Z">
            <w:rPr/>
          </w:rPrChange>
        </w:rPr>
        <w:t>A</w:t>
      </w:r>
      <w:r w:rsidRPr="002728BF">
        <w:rPr>
          <w:b/>
          <w:highlight w:val="yellow"/>
          <w:rPrChange w:id="226" w:author="Jiayao Jiang" w:date="2018-01-12T08:20:00Z">
            <w:rPr/>
          </w:rPrChange>
        </w:rPr>
        <w:t xml:space="preserve"> </w:t>
      </w:r>
      <w:r w:rsidR="005E602E" w:rsidRPr="002728BF">
        <w:rPr>
          <w:b/>
          <w:highlight w:val="yellow"/>
          <w:rPrChange w:id="227" w:author="Jiayao Jiang" w:date="2018-01-12T08:20:00Z">
            <w:rPr/>
          </w:rPrChange>
        </w:rPr>
        <w:t>fee</w:t>
      </w:r>
      <w:r w:rsidR="00630131" w:rsidRPr="002728BF">
        <w:rPr>
          <w:b/>
          <w:highlight w:val="yellow"/>
          <w:rPrChange w:id="228" w:author="Jiayao Jiang" w:date="2018-01-12T08:20:00Z">
            <w:rPr/>
          </w:rPrChange>
        </w:rPr>
        <w:t xml:space="preserve"> (</w:t>
      </w:r>
      <w:r w:rsidR="00F51492" w:rsidRPr="002728BF">
        <w:rPr>
          <w:b/>
          <w:highlight w:val="yellow"/>
          <w:rPrChange w:id="229" w:author="Jiayao Jiang" w:date="2018-01-12T08:20:00Z">
            <w:rPr/>
          </w:rPrChange>
        </w:rPr>
        <w:t>t</w:t>
      </w:r>
      <w:r w:rsidR="00896F10" w:rsidRPr="002728BF">
        <w:rPr>
          <w:b/>
          <w:highlight w:val="yellow"/>
          <w:rPrChange w:id="230" w:author="Jiayao Jiang" w:date="2018-01-12T08:20:00Z">
            <w:rPr/>
          </w:rPrChange>
        </w:rPr>
        <w:t xml:space="preserve">he greater </w:t>
      </w:r>
      <w:r w:rsidR="00630131" w:rsidRPr="002728BF">
        <w:rPr>
          <w:b/>
          <w:highlight w:val="yellow"/>
          <w:rPrChange w:id="231" w:author="Jiayao Jiang" w:date="2018-01-12T08:20:00Z">
            <w:rPr/>
          </w:rPrChange>
        </w:rPr>
        <w:t>of $5 or 3% of the cash transaction)</w:t>
      </w:r>
      <w:r w:rsidR="005E602E" w:rsidRPr="002728BF">
        <w:rPr>
          <w:b/>
          <w:highlight w:val="yellow"/>
          <w:rPrChange w:id="232" w:author="Jiayao Jiang" w:date="2018-01-12T08:20:00Z">
            <w:rPr/>
          </w:rPrChange>
        </w:rPr>
        <w:t xml:space="preserve"> </w:t>
      </w:r>
      <w:r w:rsidR="000E1C98" w:rsidRPr="002728BF">
        <w:rPr>
          <w:b/>
          <w:highlight w:val="yellow"/>
          <w:rPrChange w:id="233" w:author="Jiayao Jiang" w:date="2018-01-12T08:20:00Z">
            <w:rPr/>
          </w:rPrChange>
        </w:rPr>
        <w:t xml:space="preserve">will </w:t>
      </w:r>
      <w:r w:rsidR="007669C9" w:rsidRPr="002728BF">
        <w:rPr>
          <w:b/>
          <w:highlight w:val="yellow"/>
          <w:rPrChange w:id="234" w:author="Jiayao Jiang" w:date="2018-01-12T08:20:00Z">
            <w:rPr/>
          </w:rPrChange>
        </w:rPr>
        <w:t xml:space="preserve">be charged to customers </w:t>
      </w:r>
      <w:r w:rsidRPr="002728BF">
        <w:rPr>
          <w:b/>
          <w:highlight w:val="yellow"/>
          <w:rPrChange w:id="235" w:author="Jiayao Jiang" w:date="2018-01-12T08:20:00Z">
            <w:rPr/>
          </w:rPrChange>
        </w:rPr>
        <w:t xml:space="preserve">for </w:t>
      </w:r>
      <w:r w:rsidR="000E1C98" w:rsidRPr="002728BF">
        <w:rPr>
          <w:b/>
          <w:highlight w:val="yellow"/>
          <w:rPrChange w:id="236" w:author="Jiayao Jiang" w:date="2018-01-12T08:20:00Z">
            <w:rPr/>
          </w:rPrChange>
        </w:rPr>
        <w:t xml:space="preserve">cash advance </w:t>
      </w:r>
      <w:r w:rsidRPr="002728BF">
        <w:rPr>
          <w:b/>
          <w:highlight w:val="yellow"/>
          <w:rPrChange w:id="237" w:author="Jiayao Jiang" w:date="2018-01-12T08:20:00Z">
            <w:rPr/>
          </w:rPrChange>
        </w:rPr>
        <w:t>transactions</w:t>
      </w:r>
      <w:r>
        <w:t xml:space="preserve">. </w:t>
      </w:r>
      <w:r w:rsidR="00770393">
        <w:t xml:space="preserve"> Cash advance fees will be charged in accordance with law, including adherence to limits on fees charged in the first year </w:t>
      </w:r>
      <w:r w:rsidR="007D69AE">
        <w:t>after</w:t>
      </w:r>
      <w:r w:rsidR="00770393">
        <w:t xml:space="preserve"> account</w:t>
      </w:r>
      <w:r w:rsidR="007D69AE">
        <w:t xml:space="preserve"> opening</w:t>
      </w:r>
      <w:r w:rsidR="00770393">
        <w:t xml:space="preserve">.  </w:t>
      </w:r>
      <w:r w:rsidRPr="002728BF">
        <w:rPr>
          <w:b/>
          <w:highlight w:val="yellow"/>
          <w:rPrChange w:id="238" w:author="Jiayao Jiang" w:date="2018-01-12T08:21:00Z">
            <w:rPr/>
          </w:rPrChange>
        </w:rPr>
        <w:t>Balances incurred through such transactions will be charged interest at the “Cash Advance APR”</w:t>
      </w:r>
      <w:r w:rsidR="00770393" w:rsidRPr="002728BF">
        <w:rPr>
          <w:b/>
          <w:highlight w:val="yellow"/>
          <w:rPrChange w:id="239" w:author="Jiayao Jiang" w:date="2018-01-12T08:21:00Z">
            <w:rPr/>
          </w:rPrChange>
        </w:rPr>
        <w:t>, which will be the same as the Purchase APR</w:t>
      </w:r>
      <w:r>
        <w:t xml:space="preserve">. </w:t>
      </w:r>
      <w:r w:rsidR="004E1BAF">
        <w:t xml:space="preserve"> </w:t>
      </w:r>
    </w:p>
    <w:p w14:paraId="34A3EFB8" w14:textId="77777777" w:rsidR="004E1BAF" w:rsidRDefault="00900F92" w:rsidP="00A7334C">
      <w:pPr>
        <w:jc w:val="both"/>
      </w:pPr>
      <w:r>
        <w:t>A</w:t>
      </w:r>
      <w:r w:rsidR="003A3E0C">
        <w:t xml:space="preserve"> </w:t>
      </w:r>
      <w:r w:rsidR="00770393">
        <w:t>Late Payment</w:t>
      </w:r>
      <w:r w:rsidR="003A3E0C">
        <w:t xml:space="preserve"> Fee </w:t>
      </w:r>
      <w:r>
        <w:t xml:space="preserve">will be charged </w:t>
      </w:r>
      <w:r w:rsidR="003A3E0C">
        <w:t xml:space="preserve">for customers who do not make </w:t>
      </w:r>
      <w:r w:rsidR="00FF30DC">
        <w:t xml:space="preserve">payments whose aggregate amount is at least </w:t>
      </w:r>
      <w:r w:rsidR="003A3E0C">
        <w:t xml:space="preserve">their </w:t>
      </w:r>
      <w:r w:rsidR="00896F10">
        <w:t xml:space="preserve">Total </w:t>
      </w:r>
      <w:r w:rsidR="003A3E0C">
        <w:t xml:space="preserve">Minimum Payment </w:t>
      </w:r>
      <w:r w:rsidR="004278D2">
        <w:t>D</w:t>
      </w:r>
      <w:r w:rsidR="00896F10">
        <w:t xml:space="preserve">ue </w:t>
      </w:r>
      <w:r w:rsidR="003A3E0C">
        <w:t xml:space="preserve">by the statement due date.  The </w:t>
      </w:r>
      <w:r w:rsidR="00770393">
        <w:t xml:space="preserve">Late </w:t>
      </w:r>
      <w:r w:rsidR="003A3E0C">
        <w:t xml:space="preserve">Fee amount charged will be </w:t>
      </w:r>
      <w:r w:rsidR="008034D5">
        <w:t xml:space="preserve">determined in compliance with any limits and restrictions imposed by </w:t>
      </w:r>
      <w:r w:rsidR="00192EC2">
        <w:t>Regulation Z</w:t>
      </w:r>
      <w:r w:rsidR="008034D5">
        <w:t xml:space="preserve"> and other applicable laws and regulations</w:t>
      </w:r>
      <w:r w:rsidR="003A3E0C">
        <w:t xml:space="preserve">.  </w:t>
      </w:r>
      <w:r w:rsidR="005B1B84">
        <w:t xml:space="preserve"> </w:t>
      </w:r>
      <w:r w:rsidR="00770393" w:rsidRPr="002728BF">
        <w:rPr>
          <w:b/>
          <w:highlight w:val="yellow"/>
          <w:rPrChange w:id="240" w:author="Jiayao Jiang" w:date="2018-01-12T08:22:00Z">
            <w:rPr/>
          </w:rPrChange>
        </w:rPr>
        <w:t xml:space="preserve">The Late Fee will be $25 for the first </w:t>
      </w:r>
      <w:r w:rsidR="00EF265C" w:rsidRPr="002728BF">
        <w:rPr>
          <w:b/>
          <w:highlight w:val="yellow"/>
          <w:rPrChange w:id="241" w:author="Jiayao Jiang" w:date="2018-01-12T08:22:00Z">
            <w:rPr/>
          </w:rPrChange>
        </w:rPr>
        <w:t xml:space="preserve">delinquency </w:t>
      </w:r>
      <w:r w:rsidR="00770393" w:rsidRPr="002728BF">
        <w:rPr>
          <w:b/>
          <w:highlight w:val="yellow"/>
          <w:rPrChange w:id="242" w:author="Jiayao Jiang" w:date="2018-01-12T08:22:00Z">
            <w:rPr/>
          </w:rPrChange>
        </w:rPr>
        <w:t xml:space="preserve">and $35 for subsequent </w:t>
      </w:r>
      <w:r w:rsidR="00FB19D4" w:rsidRPr="002728BF">
        <w:rPr>
          <w:b/>
          <w:highlight w:val="yellow"/>
          <w:rPrChange w:id="243" w:author="Jiayao Jiang" w:date="2018-01-12T08:22:00Z">
            <w:rPr/>
          </w:rPrChange>
        </w:rPr>
        <w:t>delinquen</w:t>
      </w:r>
      <w:r w:rsidR="004278D2" w:rsidRPr="002728BF">
        <w:rPr>
          <w:b/>
          <w:highlight w:val="yellow"/>
          <w:rPrChange w:id="244" w:author="Jiayao Jiang" w:date="2018-01-12T08:22:00Z">
            <w:rPr/>
          </w:rPrChange>
        </w:rPr>
        <w:t>cies</w:t>
      </w:r>
      <w:r w:rsidR="00FB19D4" w:rsidRPr="002728BF">
        <w:rPr>
          <w:b/>
          <w:highlight w:val="yellow"/>
          <w:rPrChange w:id="245" w:author="Jiayao Jiang" w:date="2018-01-12T08:22:00Z">
            <w:rPr/>
          </w:rPrChange>
        </w:rPr>
        <w:t xml:space="preserve"> </w:t>
      </w:r>
      <w:r w:rsidR="00770393" w:rsidRPr="002728BF">
        <w:rPr>
          <w:b/>
          <w:highlight w:val="yellow"/>
          <w:rPrChange w:id="246" w:author="Jiayao Jiang" w:date="2018-01-12T08:22:00Z">
            <w:rPr/>
          </w:rPrChange>
        </w:rPr>
        <w:t xml:space="preserve">within </w:t>
      </w:r>
      <w:r w:rsidR="00FB19D4" w:rsidRPr="002728BF">
        <w:rPr>
          <w:b/>
          <w:highlight w:val="yellow"/>
          <w:rPrChange w:id="247" w:author="Jiayao Jiang" w:date="2018-01-12T08:22:00Z">
            <w:rPr/>
          </w:rPrChange>
        </w:rPr>
        <w:t xml:space="preserve">a rolling </w:t>
      </w:r>
      <w:r w:rsidR="00770393" w:rsidRPr="002728BF">
        <w:rPr>
          <w:b/>
          <w:highlight w:val="yellow"/>
          <w:rPrChange w:id="248" w:author="Jiayao Jiang" w:date="2018-01-12T08:22:00Z">
            <w:rPr/>
          </w:rPrChange>
        </w:rPr>
        <w:t xml:space="preserve">6 </w:t>
      </w:r>
      <w:r w:rsidR="00FB19D4" w:rsidRPr="002728BF">
        <w:rPr>
          <w:b/>
          <w:highlight w:val="yellow"/>
          <w:rPrChange w:id="249" w:author="Jiayao Jiang" w:date="2018-01-12T08:22:00Z">
            <w:rPr/>
          </w:rPrChange>
        </w:rPr>
        <w:t>cycle time frame</w:t>
      </w:r>
      <w:r w:rsidR="00770393" w:rsidRPr="002728BF">
        <w:rPr>
          <w:b/>
          <w:highlight w:val="yellow"/>
          <w:rPrChange w:id="250" w:author="Jiayao Jiang" w:date="2018-01-12T08:22:00Z">
            <w:rPr/>
          </w:rPrChange>
        </w:rPr>
        <w:t xml:space="preserve">.  The Late Fee will not exceed the </w:t>
      </w:r>
      <w:r w:rsidR="007D69AE" w:rsidRPr="002728BF">
        <w:rPr>
          <w:b/>
          <w:highlight w:val="yellow"/>
          <w:rPrChange w:id="251" w:author="Jiayao Jiang" w:date="2018-01-12T08:22:00Z">
            <w:rPr/>
          </w:rPrChange>
        </w:rPr>
        <w:t>T</w:t>
      </w:r>
      <w:r w:rsidR="00896F10" w:rsidRPr="002728BF">
        <w:rPr>
          <w:b/>
          <w:highlight w:val="yellow"/>
          <w:rPrChange w:id="252" w:author="Jiayao Jiang" w:date="2018-01-12T08:22:00Z">
            <w:rPr/>
          </w:rPrChange>
        </w:rPr>
        <w:t xml:space="preserve">otal </w:t>
      </w:r>
      <w:r w:rsidR="007D69AE" w:rsidRPr="002728BF">
        <w:rPr>
          <w:b/>
          <w:highlight w:val="yellow"/>
          <w:rPrChange w:id="253" w:author="Jiayao Jiang" w:date="2018-01-12T08:22:00Z">
            <w:rPr/>
          </w:rPrChange>
        </w:rPr>
        <w:t>M</w:t>
      </w:r>
      <w:r w:rsidR="00770393" w:rsidRPr="002728BF">
        <w:rPr>
          <w:b/>
          <w:highlight w:val="yellow"/>
          <w:rPrChange w:id="254" w:author="Jiayao Jiang" w:date="2018-01-12T08:22:00Z">
            <w:rPr/>
          </w:rPrChange>
        </w:rPr>
        <w:t xml:space="preserve">inimum </w:t>
      </w:r>
      <w:r w:rsidR="007D69AE" w:rsidRPr="002728BF">
        <w:rPr>
          <w:b/>
          <w:highlight w:val="yellow"/>
          <w:rPrChange w:id="255" w:author="Jiayao Jiang" w:date="2018-01-12T08:22:00Z">
            <w:rPr/>
          </w:rPrChange>
        </w:rPr>
        <w:t>P</w:t>
      </w:r>
      <w:r w:rsidR="00770393" w:rsidRPr="002728BF">
        <w:rPr>
          <w:b/>
          <w:highlight w:val="yellow"/>
          <w:rPrChange w:id="256" w:author="Jiayao Jiang" w:date="2018-01-12T08:22:00Z">
            <w:rPr/>
          </w:rPrChange>
        </w:rPr>
        <w:t xml:space="preserve">ayment </w:t>
      </w:r>
      <w:r w:rsidR="007D69AE" w:rsidRPr="002728BF">
        <w:rPr>
          <w:b/>
          <w:highlight w:val="yellow"/>
          <w:rPrChange w:id="257" w:author="Jiayao Jiang" w:date="2018-01-12T08:22:00Z">
            <w:rPr/>
          </w:rPrChange>
        </w:rPr>
        <w:t>D</w:t>
      </w:r>
      <w:r w:rsidR="00770393" w:rsidRPr="002728BF">
        <w:rPr>
          <w:b/>
          <w:highlight w:val="yellow"/>
          <w:rPrChange w:id="258" w:author="Jiayao Jiang" w:date="2018-01-12T08:22:00Z">
            <w:rPr/>
          </w:rPrChange>
        </w:rPr>
        <w:t>ue.</w:t>
      </w:r>
      <w:r w:rsidR="00CD4CBE" w:rsidRPr="002728BF">
        <w:rPr>
          <w:b/>
          <w:highlight w:val="yellow"/>
          <w:rPrChange w:id="259" w:author="Jiayao Jiang" w:date="2018-01-12T08:22:00Z">
            <w:rPr/>
          </w:rPrChange>
        </w:rPr>
        <w:t xml:space="preserve"> There will not be any penalty APR for delinquent customers.</w:t>
      </w:r>
    </w:p>
    <w:p w14:paraId="103030B3" w14:textId="77777777" w:rsidR="00435F5F" w:rsidRDefault="00900F92" w:rsidP="00287C86">
      <w:pPr>
        <w:jc w:val="both"/>
      </w:pPr>
      <w:r>
        <w:t>T</w:t>
      </w:r>
      <w:r w:rsidR="00287C86">
        <w:t xml:space="preserve">he right </w:t>
      </w:r>
      <w:r>
        <w:t xml:space="preserve">is reserved </w:t>
      </w:r>
      <w:r w:rsidR="00287C86">
        <w:t xml:space="preserve">to terminate accounts if customers do not use the </w:t>
      </w:r>
      <w:r w:rsidR="00415C54">
        <w:t xml:space="preserve">Credit </w:t>
      </w:r>
      <w:r w:rsidR="00287C86">
        <w:t>Card</w:t>
      </w:r>
      <w:r w:rsidR="00381186">
        <w:t xml:space="preserve"> for an extended </w:t>
      </w:r>
      <w:r w:rsidR="00C37594">
        <w:t>period</w:t>
      </w:r>
      <w:r w:rsidR="00FE6AB8">
        <w:t>,</w:t>
      </w:r>
      <w:r w:rsidR="00273638">
        <w:t xml:space="preserve"> </w:t>
      </w:r>
      <w:r w:rsidR="00DE49B0">
        <w:t>due to</w:t>
      </w:r>
      <w:r w:rsidR="00287C86">
        <w:t xml:space="preserve"> </w:t>
      </w:r>
      <w:r w:rsidR="00FB288C">
        <w:t xml:space="preserve">the trigger of </w:t>
      </w:r>
      <w:r w:rsidR="005B3C63">
        <w:t xml:space="preserve">fraud </w:t>
      </w:r>
      <w:r w:rsidR="00FB288C">
        <w:t>detection rules or processes</w:t>
      </w:r>
      <w:r w:rsidR="00FF30DC">
        <w:t xml:space="preserve">, or if the </w:t>
      </w:r>
      <w:r w:rsidR="007D69AE">
        <w:t>P</w:t>
      </w:r>
      <w:r w:rsidR="005B3C63">
        <w:t>rogram</w:t>
      </w:r>
      <w:r>
        <w:t xml:space="preserve"> is terminated</w:t>
      </w:r>
      <w:r w:rsidR="00E20821">
        <w:t xml:space="preserve"> (in compliance with state law</w:t>
      </w:r>
      <w:r w:rsidR="002F1F17">
        <w:t xml:space="preserve"> notification requirements)</w:t>
      </w:r>
      <w:r w:rsidR="00192EC2">
        <w:t>, or otherwise as permitted under the terms of the cardmember agreement</w:t>
      </w:r>
      <w:r w:rsidR="00287C86">
        <w:t xml:space="preserve">. </w:t>
      </w:r>
    </w:p>
    <w:p w14:paraId="23C9081D" w14:textId="77777777" w:rsidR="00357497" w:rsidRDefault="00471B54" w:rsidP="00287C86">
      <w:pPr>
        <w:jc w:val="both"/>
      </w:pPr>
      <w:r>
        <w:lastRenderedPageBreak/>
        <w:t xml:space="preserve">Protections provided to MLA covered borrowers and customers eligible for SCRA will be addressed under the </w:t>
      </w:r>
      <w:r w:rsidR="00DB3AE0">
        <w:t>A</w:t>
      </w:r>
      <w:r>
        <w:t xml:space="preserve">ccount </w:t>
      </w:r>
      <w:r w:rsidR="00DB3AE0">
        <w:t>M</w:t>
      </w:r>
      <w:r>
        <w:t xml:space="preserve">anagement </w:t>
      </w:r>
      <w:r w:rsidR="00DB3AE0">
        <w:t>P</w:t>
      </w:r>
      <w:r>
        <w:t>rocedure doc</w:t>
      </w:r>
      <w:r w:rsidR="00DB3AE0">
        <w:t>ument</w:t>
      </w:r>
      <w:r>
        <w:t xml:space="preserve"> and applicable policies.</w:t>
      </w:r>
    </w:p>
    <w:p w14:paraId="72490624" w14:textId="77777777" w:rsidR="00CD4CBE" w:rsidRDefault="00CD4CBE" w:rsidP="00287C86">
      <w:pPr>
        <w:jc w:val="both"/>
      </w:pPr>
      <w:r>
        <w:t>Convenience checks and balance transfers will not be offered.</w:t>
      </w:r>
    </w:p>
    <w:p w14:paraId="767D8976" w14:textId="77777777" w:rsidR="0008215B" w:rsidRDefault="0008215B" w:rsidP="003C753E">
      <w:pPr>
        <w:pStyle w:val="Heading2"/>
        <w:numPr>
          <w:ilvl w:val="0"/>
          <w:numId w:val="2"/>
        </w:numPr>
        <w:jc w:val="both"/>
      </w:pPr>
      <w:r>
        <w:t>Payments</w:t>
      </w:r>
      <w:r w:rsidR="008D64B3">
        <w:t xml:space="preserve"> &amp; Delinquency</w:t>
      </w:r>
    </w:p>
    <w:p w14:paraId="490F73C5" w14:textId="77777777" w:rsidR="00877857" w:rsidRDefault="00877857" w:rsidP="00877857">
      <w:r>
        <w:t xml:space="preserve">The </w:t>
      </w:r>
      <w:r w:rsidR="002D5718" w:rsidRPr="0089636F">
        <w:rPr>
          <w:b/>
          <w:highlight w:val="yellow"/>
          <w:rPrChange w:id="260" w:author="Jiayao Jiang" w:date="2018-01-12T08:24:00Z">
            <w:rPr/>
          </w:rPrChange>
        </w:rPr>
        <w:t>m</w:t>
      </w:r>
      <w:r w:rsidRPr="0089636F">
        <w:rPr>
          <w:b/>
          <w:highlight w:val="yellow"/>
          <w:rPrChange w:id="261" w:author="Jiayao Jiang" w:date="2018-01-12T08:24:00Z">
            <w:rPr/>
          </w:rPrChange>
        </w:rPr>
        <w:t xml:space="preserve">inimum </w:t>
      </w:r>
      <w:r w:rsidR="00A309B4" w:rsidRPr="0089636F">
        <w:rPr>
          <w:b/>
          <w:highlight w:val="yellow"/>
          <w:rPrChange w:id="262" w:author="Jiayao Jiang" w:date="2018-01-12T08:24:00Z">
            <w:rPr/>
          </w:rPrChange>
        </w:rPr>
        <w:t>p</w:t>
      </w:r>
      <w:r w:rsidRPr="0089636F">
        <w:rPr>
          <w:b/>
          <w:highlight w:val="yellow"/>
          <w:rPrChange w:id="263" w:author="Jiayao Jiang" w:date="2018-01-12T08:24:00Z">
            <w:rPr/>
          </w:rPrChange>
        </w:rPr>
        <w:t xml:space="preserve">ayment </w:t>
      </w:r>
      <w:r w:rsidR="00A309B4" w:rsidRPr="0089636F">
        <w:rPr>
          <w:b/>
          <w:highlight w:val="yellow"/>
          <w:rPrChange w:id="264" w:author="Jiayao Jiang" w:date="2018-01-12T08:24:00Z">
            <w:rPr/>
          </w:rPrChange>
        </w:rPr>
        <w:t>for the current period</w:t>
      </w:r>
      <w:r w:rsidR="00A309B4">
        <w:t xml:space="preserve"> </w:t>
      </w:r>
      <w:r>
        <w:t>will be:</w:t>
      </w:r>
    </w:p>
    <w:p w14:paraId="70D928CD" w14:textId="77777777" w:rsidR="00877857" w:rsidRDefault="00254A93" w:rsidP="00877857">
      <w:pPr>
        <w:jc w:val="center"/>
      </w:pPr>
      <w:r w:rsidRPr="0089636F">
        <w:rPr>
          <w:b/>
          <w:highlight w:val="yellow"/>
          <w:rPrChange w:id="265" w:author="Jiayao Jiang" w:date="2018-01-12T08:24:00Z">
            <w:rPr/>
          </w:rPrChange>
        </w:rPr>
        <w:t xml:space="preserve">The greater </w:t>
      </w:r>
      <w:r w:rsidR="00877857" w:rsidRPr="0089636F">
        <w:rPr>
          <w:b/>
          <w:highlight w:val="yellow"/>
          <w:rPrChange w:id="266" w:author="Jiayao Jiang" w:date="2018-01-12T08:24:00Z">
            <w:rPr/>
          </w:rPrChange>
        </w:rPr>
        <w:t>of (</w:t>
      </w:r>
      <w:r w:rsidR="006632EA" w:rsidRPr="0089636F">
        <w:rPr>
          <w:b/>
          <w:highlight w:val="yellow"/>
          <w:rPrChange w:id="267" w:author="Jiayao Jiang" w:date="2018-01-12T08:24:00Z">
            <w:rPr/>
          </w:rPrChange>
        </w:rPr>
        <w:t xml:space="preserve">a) </w:t>
      </w:r>
      <w:r w:rsidR="00877857" w:rsidRPr="0089636F">
        <w:rPr>
          <w:b/>
          <w:highlight w:val="yellow"/>
          <w:rPrChange w:id="268" w:author="Jiayao Jiang" w:date="2018-01-12T08:24:00Z">
            <w:rPr/>
          </w:rPrChange>
        </w:rPr>
        <w:t>$25 or (</w:t>
      </w:r>
      <w:r w:rsidR="006632EA" w:rsidRPr="0089636F">
        <w:rPr>
          <w:b/>
          <w:highlight w:val="yellow"/>
          <w:rPrChange w:id="269" w:author="Jiayao Jiang" w:date="2018-01-12T08:24:00Z">
            <w:rPr/>
          </w:rPrChange>
        </w:rPr>
        <w:t xml:space="preserve">b) </w:t>
      </w:r>
      <w:r w:rsidR="00877857" w:rsidRPr="0089636F">
        <w:rPr>
          <w:b/>
          <w:highlight w:val="yellow"/>
          <w:rPrChange w:id="270" w:author="Jiayao Jiang" w:date="2018-01-12T08:24:00Z">
            <w:rPr/>
          </w:rPrChange>
        </w:rPr>
        <w:t>1% of Outstanding Bala</w:t>
      </w:r>
      <w:r w:rsidR="00877857" w:rsidRPr="0089636F">
        <w:rPr>
          <w:b/>
          <w:highlight w:val="yellow"/>
          <w:rPrChange w:id="271" w:author="Jiayao Jiang" w:date="2018-01-12T08:25:00Z">
            <w:rPr/>
          </w:rPrChange>
        </w:rPr>
        <w:t xml:space="preserve">nce + Interest Charges Billed in the current statement cycle + Late Payment Fee Billed </w:t>
      </w:r>
      <w:r w:rsidR="006632EA" w:rsidRPr="0089636F">
        <w:rPr>
          <w:b/>
          <w:highlight w:val="yellow"/>
          <w:rPrChange w:id="272" w:author="Jiayao Jiang" w:date="2018-01-12T08:25:00Z">
            <w:rPr/>
          </w:rPrChange>
        </w:rPr>
        <w:t>in the current statement cycle</w:t>
      </w:r>
    </w:p>
    <w:p w14:paraId="55FF3150" w14:textId="77777777" w:rsidR="00A309B4" w:rsidRDefault="00A309B4" w:rsidP="00877857">
      <w:pPr>
        <w:jc w:val="both"/>
      </w:pPr>
      <w:r>
        <w:t xml:space="preserve">The </w:t>
      </w:r>
      <w:r w:rsidR="007D69AE" w:rsidRPr="0089636F">
        <w:rPr>
          <w:b/>
          <w:highlight w:val="yellow"/>
          <w:rPrChange w:id="273" w:author="Jiayao Jiang" w:date="2018-01-12T08:25:00Z">
            <w:rPr/>
          </w:rPrChange>
        </w:rPr>
        <w:t>T</w:t>
      </w:r>
      <w:r w:rsidRPr="0089636F">
        <w:rPr>
          <w:b/>
          <w:highlight w:val="yellow"/>
          <w:rPrChange w:id="274" w:author="Jiayao Jiang" w:date="2018-01-12T08:25:00Z">
            <w:rPr/>
          </w:rPrChange>
        </w:rPr>
        <w:t xml:space="preserve">otal </w:t>
      </w:r>
      <w:r w:rsidR="007D69AE" w:rsidRPr="0089636F">
        <w:rPr>
          <w:b/>
          <w:highlight w:val="yellow"/>
          <w:rPrChange w:id="275" w:author="Jiayao Jiang" w:date="2018-01-12T08:25:00Z">
            <w:rPr/>
          </w:rPrChange>
        </w:rPr>
        <w:t>M</w:t>
      </w:r>
      <w:r w:rsidRPr="0089636F">
        <w:rPr>
          <w:b/>
          <w:highlight w:val="yellow"/>
          <w:rPrChange w:id="276" w:author="Jiayao Jiang" w:date="2018-01-12T08:25:00Z">
            <w:rPr/>
          </w:rPrChange>
        </w:rPr>
        <w:t xml:space="preserve">inimum </w:t>
      </w:r>
      <w:r w:rsidR="007D69AE" w:rsidRPr="0089636F">
        <w:rPr>
          <w:b/>
          <w:highlight w:val="yellow"/>
          <w:rPrChange w:id="277" w:author="Jiayao Jiang" w:date="2018-01-12T08:25:00Z">
            <w:rPr/>
          </w:rPrChange>
        </w:rPr>
        <w:t>P</w:t>
      </w:r>
      <w:r w:rsidRPr="0089636F">
        <w:rPr>
          <w:b/>
          <w:highlight w:val="yellow"/>
          <w:rPrChange w:id="278" w:author="Jiayao Jiang" w:date="2018-01-12T08:25:00Z">
            <w:rPr/>
          </w:rPrChange>
        </w:rPr>
        <w:t xml:space="preserve">ayment </w:t>
      </w:r>
      <w:r w:rsidR="007D69AE" w:rsidRPr="0089636F">
        <w:rPr>
          <w:b/>
          <w:highlight w:val="yellow"/>
          <w:rPrChange w:id="279" w:author="Jiayao Jiang" w:date="2018-01-12T08:25:00Z">
            <w:rPr/>
          </w:rPrChange>
        </w:rPr>
        <w:t>D</w:t>
      </w:r>
      <w:r w:rsidRPr="0089636F">
        <w:rPr>
          <w:b/>
          <w:highlight w:val="yellow"/>
          <w:rPrChange w:id="280" w:author="Jiayao Jiang" w:date="2018-01-12T08:25:00Z">
            <w:rPr/>
          </w:rPrChange>
        </w:rPr>
        <w:t>ue</w:t>
      </w:r>
      <w:r>
        <w:t xml:space="preserve"> will be:</w:t>
      </w:r>
    </w:p>
    <w:p w14:paraId="3A13B92F" w14:textId="77777777" w:rsidR="00A309B4" w:rsidRPr="0089636F" w:rsidRDefault="00A309B4" w:rsidP="00A309B4">
      <w:pPr>
        <w:jc w:val="center"/>
        <w:rPr>
          <w:b/>
          <w:rPrChange w:id="281" w:author="Jiayao Jiang" w:date="2018-01-12T08:25:00Z">
            <w:rPr/>
          </w:rPrChange>
        </w:rPr>
      </w:pPr>
      <w:r w:rsidRPr="0089636F">
        <w:rPr>
          <w:b/>
          <w:highlight w:val="yellow"/>
          <w:rPrChange w:id="282" w:author="Jiayao Jiang" w:date="2018-01-12T08:25:00Z">
            <w:rPr/>
          </w:rPrChange>
        </w:rPr>
        <w:t>Minimum payment for the current period + Any amount past due</w:t>
      </w:r>
    </w:p>
    <w:p w14:paraId="21B401DD" w14:textId="77777777" w:rsidR="00877857" w:rsidRDefault="00877857" w:rsidP="001741FD">
      <w:pPr>
        <w:jc w:val="both"/>
      </w:pPr>
      <w:r w:rsidRPr="0089636F">
        <w:rPr>
          <w:b/>
          <w:highlight w:val="yellow"/>
          <w:rPrChange w:id="283" w:author="Jiayao Jiang" w:date="2018-01-12T08:26:00Z">
            <w:rPr/>
          </w:rPrChange>
        </w:rPr>
        <w:t xml:space="preserve">If the </w:t>
      </w:r>
      <w:r w:rsidR="002D5718" w:rsidRPr="0089636F">
        <w:rPr>
          <w:b/>
          <w:highlight w:val="yellow"/>
          <w:rPrChange w:id="284" w:author="Jiayao Jiang" w:date="2018-01-12T08:26:00Z">
            <w:rPr/>
          </w:rPrChange>
        </w:rPr>
        <w:t>o</w:t>
      </w:r>
      <w:r w:rsidRPr="0089636F">
        <w:rPr>
          <w:b/>
          <w:highlight w:val="yellow"/>
          <w:rPrChange w:id="285" w:author="Jiayao Jiang" w:date="2018-01-12T08:26:00Z">
            <w:rPr/>
          </w:rPrChange>
        </w:rPr>
        <w:t>utstanding balance is less than $</w:t>
      </w:r>
      <w:r w:rsidR="001741FD" w:rsidRPr="0089636F">
        <w:rPr>
          <w:b/>
          <w:highlight w:val="yellow"/>
          <w:rPrChange w:id="286" w:author="Jiayao Jiang" w:date="2018-01-12T08:26:00Z">
            <w:rPr/>
          </w:rPrChange>
        </w:rPr>
        <w:t xml:space="preserve">25 </w:t>
      </w:r>
      <w:r w:rsidRPr="0089636F">
        <w:rPr>
          <w:b/>
          <w:highlight w:val="yellow"/>
          <w:rPrChange w:id="287" w:author="Jiayao Jiang" w:date="2018-01-12T08:26:00Z">
            <w:rPr/>
          </w:rPrChange>
        </w:rPr>
        <w:t xml:space="preserve">then the </w:t>
      </w:r>
      <w:r w:rsidR="00192EC2" w:rsidRPr="0089636F">
        <w:rPr>
          <w:b/>
          <w:highlight w:val="yellow"/>
          <w:rPrChange w:id="288" w:author="Jiayao Jiang" w:date="2018-01-12T08:26:00Z">
            <w:rPr/>
          </w:rPrChange>
        </w:rPr>
        <w:t>Total M</w:t>
      </w:r>
      <w:r w:rsidRPr="0089636F">
        <w:rPr>
          <w:b/>
          <w:highlight w:val="yellow"/>
          <w:rPrChange w:id="289" w:author="Jiayao Jiang" w:date="2018-01-12T08:26:00Z">
            <w:rPr/>
          </w:rPrChange>
        </w:rPr>
        <w:t xml:space="preserve">inimum </w:t>
      </w:r>
      <w:r w:rsidR="00192EC2" w:rsidRPr="0089636F">
        <w:rPr>
          <w:b/>
          <w:highlight w:val="yellow"/>
          <w:rPrChange w:id="290" w:author="Jiayao Jiang" w:date="2018-01-12T08:26:00Z">
            <w:rPr/>
          </w:rPrChange>
        </w:rPr>
        <w:t>P</w:t>
      </w:r>
      <w:r w:rsidRPr="0089636F">
        <w:rPr>
          <w:b/>
          <w:highlight w:val="yellow"/>
          <w:rPrChange w:id="291" w:author="Jiayao Jiang" w:date="2018-01-12T08:26:00Z">
            <w:rPr/>
          </w:rPrChange>
        </w:rPr>
        <w:t xml:space="preserve">ayment </w:t>
      </w:r>
      <w:r w:rsidR="00192EC2" w:rsidRPr="0089636F">
        <w:rPr>
          <w:b/>
          <w:highlight w:val="yellow"/>
          <w:rPrChange w:id="292" w:author="Jiayao Jiang" w:date="2018-01-12T08:26:00Z">
            <w:rPr/>
          </w:rPrChange>
        </w:rPr>
        <w:t>D</w:t>
      </w:r>
      <w:r w:rsidRPr="0089636F">
        <w:rPr>
          <w:b/>
          <w:highlight w:val="yellow"/>
          <w:rPrChange w:id="293" w:author="Jiayao Jiang" w:date="2018-01-12T08:26:00Z">
            <w:rPr/>
          </w:rPrChange>
        </w:rPr>
        <w:t xml:space="preserve">ue will be equal to the </w:t>
      </w:r>
      <w:r w:rsidR="002D5718" w:rsidRPr="0089636F">
        <w:rPr>
          <w:b/>
          <w:highlight w:val="yellow"/>
          <w:rPrChange w:id="294" w:author="Jiayao Jiang" w:date="2018-01-12T08:26:00Z">
            <w:rPr/>
          </w:rPrChange>
        </w:rPr>
        <w:t>o</w:t>
      </w:r>
      <w:r w:rsidRPr="0089636F">
        <w:rPr>
          <w:b/>
          <w:highlight w:val="yellow"/>
          <w:rPrChange w:id="295" w:author="Jiayao Jiang" w:date="2018-01-12T08:26:00Z">
            <w:rPr/>
          </w:rPrChange>
        </w:rPr>
        <w:t>utstanding balance</w:t>
      </w:r>
      <w:r w:rsidRPr="001741FD">
        <w:t>.</w:t>
      </w:r>
      <w:r w:rsidR="001741FD" w:rsidRPr="001741FD">
        <w:t xml:space="preserve"> However, </w:t>
      </w:r>
      <w:commentRangeStart w:id="296"/>
      <w:commentRangeStart w:id="297"/>
      <w:r w:rsidR="001741FD" w:rsidRPr="008556A7">
        <w:t xml:space="preserve">if the difference between the New Balance on </w:t>
      </w:r>
      <w:r w:rsidR="004278D2" w:rsidRPr="008556A7">
        <w:t xml:space="preserve">the </w:t>
      </w:r>
      <w:r w:rsidR="001741FD" w:rsidRPr="008556A7">
        <w:t xml:space="preserve">statement and </w:t>
      </w:r>
      <w:r w:rsidR="004278D2" w:rsidRPr="008556A7">
        <w:t xml:space="preserve">the </w:t>
      </w:r>
      <w:r w:rsidR="001741FD" w:rsidRPr="008556A7">
        <w:t xml:space="preserve">calculated Total Minimum Payment Due is less than $1.00, </w:t>
      </w:r>
      <w:r w:rsidR="004278D2" w:rsidRPr="008556A7">
        <w:t xml:space="preserve">the </w:t>
      </w:r>
      <w:r w:rsidR="001741FD" w:rsidRPr="008556A7">
        <w:t xml:space="preserve">Total Minimum Payment Due will be the New Balance on </w:t>
      </w:r>
      <w:r w:rsidR="004278D2" w:rsidRPr="008556A7">
        <w:t xml:space="preserve">the </w:t>
      </w:r>
      <w:r w:rsidR="001741FD" w:rsidRPr="008556A7">
        <w:t>statement</w:t>
      </w:r>
      <w:commentRangeEnd w:id="296"/>
      <w:r w:rsidR="008556A7" w:rsidRPr="008556A7">
        <w:rPr>
          <w:rStyle w:val="CommentReference"/>
          <w:rFonts w:ascii="Calibri" w:eastAsia="Calibri" w:hAnsi="Calibri" w:cs="Calibri"/>
          <w:color w:val="000000"/>
        </w:rPr>
        <w:commentReference w:id="296"/>
      </w:r>
      <w:commentRangeEnd w:id="297"/>
      <w:r w:rsidR="007F208F">
        <w:rPr>
          <w:rStyle w:val="CommentReference"/>
          <w:rFonts w:ascii="Calibri" w:eastAsia="Calibri" w:hAnsi="Calibri" w:cs="Calibri"/>
          <w:color w:val="000000"/>
        </w:rPr>
        <w:commentReference w:id="297"/>
      </w:r>
      <w:r w:rsidR="001741FD" w:rsidRPr="008556A7">
        <w:t>.</w:t>
      </w:r>
      <w:r w:rsidRPr="001741FD">
        <w:t xml:space="preserve">  </w:t>
      </w:r>
    </w:p>
    <w:p w14:paraId="11B84132" w14:textId="77777777" w:rsidR="00877857" w:rsidRDefault="00877857" w:rsidP="00877857">
      <w:pPr>
        <w:jc w:val="both"/>
      </w:pPr>
      <w:r>
        <w:t xml:space="preserve">If customers do not pay the </w:t>
      </w:r>
      <w:r w:rsidR="00192EC2">
        <w:t>T</w:t>
      </w:r>
      <w:r w:rsidR="00254A93">
        <w:t xml:space="preserve">otal </w:t>
      </w:r>
      <w:r w:rsidR="00192EC2">
        <w:t>M</w:t>
      </w:r>
      <w:r>
        <w:t xml:space="preserve">inimum </w:t>
      </w:r>
      <w:r w:rsidR="00192EC2">
        <w:t>P</w:t>
      </w:r>
      <w:r>
        <w:t xml:space="preserve">ayment </w:t>
      </w:r>
      <w:r w:rsidR="00192EC2">
        <w:t>D</w:t>
      </w:r>
      <w:r>
        <w:t xml:space="preserve">ue by the payment due date outlined on the statement, they will be considered </w:t>
      </w:r>
      <w:r w:rsidR="006171A3">
        <w:t>d</w:t>
      </w:r>
      <w:r>
        <w:t xml:space="preserve">elinquent.  </w:t>
      </w:r>
      <w:r w:rsidR="00A309B4">
        <w:t>Any</w:t>
      </w:r>
      <w:r>
        <w:t xml:space="preserve"> payments </w:t>
      </w:r>
      <w:r w:rsidR="00A309B4">
        <w:t xml:space="preserve">made by a delinquent customer </w:t>
      </w:r>
      <w:r>
        <w:t xml:space="preserve">are first attributed to past due minimum payments with the oldest due date.  Making a payment in the amount of at least the minimum payment for the oldest due date stops the progression of delinquency and keeps customers at their current delinquency level.  Customers will need to pay the </w:t>
      </w:r>
      <w:r w:rsidR="00192EC2">
        <w:t>T</w:t>
      </w:r>
      <w:r w:rsidR="00A309B4">
        <w:t xml:space="preserve">otal </w:t>
      </w:r>
      <w:r w:rsidR="00192EC2">
        <w:t>M</w:t>
      </w:r>
      <w:r>
        <w:t xml:space="preserve">inimum </w:t>
      </w:r>
      <w:r w:rsidR="00192EC2">
        <w:t>P</w:t>
      </w:r>
      <w:r>
        <w:t xml:space="preserve">ayment </w:t>
      </w:r>
      <w:r w:rsidR="00192EC2">
        <w:t>D</w:t>
      </w:r>
      <w:r>
        <w:t xml:space="preserve">ue to be considered current on their payments.  </w:t>
      </w:r>
    </w:p>
    <w:p w14:paraId="64A9E0B2" w14:textId="77777777" w:rsidR="00877857" w:rsidRDefault="00877857" w:rsidP="00877857">
      <w:pPr>
        <w:jc w:val="both"/>
      </w:pPr>
      <w:r>
        <w:t xml:space="preserve">In addition to internal tracking of delinquencies, </w:t>
      </w:r>
      <w:r w:rsidRPr="0089636F">
        <w:rPr>
          <w:b/>
          <w:highlight w:val="yellow"/>
          <w:rPrChange w:id="298" w:author="Jiayao Jiang" w:date="2018-01-12T08:30:00Z">
            <w:rPr/>
          </w:rPrChange>
        </w:rPr>
        <w:t>Avant will report account history and account standing to the credit bureaus at cycle time</w:t>
      </w:r>
      <w:r>
        <w:t xml:space="preserve">.  For external reporting purposes, </w:t>
      </w:r>
      <w:r w:rsidRPr="0089636F">
        <w:rPr>
          <w:b/>
          <w:highlight w:val="yellow"/>
          <w:rPrChange w:id="299" w:author="Jiayao Jiang" w:date="2018-01-12T08:30:00Z">
            <w:rPr/>
          </w:rPrChange>
        </w:rPr>
        <w:t>Avant will not report delinquency to the major credit bureaus until an account is 30 days or more past due</w:t>
      </w:r>
      <w:r>
        <w:t xml:space="preserve">. </w:t>
      </w:r>
      <w:r w:rsidR="006171A3">
        <w:t xml:space="preserve"> </w:t>
      </w:r>
      <w:r>
        <w:t xml:space="preserve">We will report in a format consistent with </w:t>
      </w:r>
      <w:r w:rsidR="006171A3">
        <w:t>the Fair Credit Reporting Act (“</w:t>
      </w:r>
      <w:r>
        <w:t>FCRA</w:t>
      </w:r>
      <w:r w:rsidR="006171A3">
        <w:t>”)</w:t>
      </w:r>
      <w:r>
        <w:t xml:space="preserve">.  </w:t>
      </w:r>
    </w:p>
    <w:p w14:paraId="641DFC15" w14:textId="77777777" w:rsidR="00877857" w:rsidRDefault="00877857" w:rsidP="00C848C6">
      <w:pPr>
        <w:jc w:val="both"/>
      </w:pPr>
      <w:r>
        <w:t>Customers will have at least 2</w:t>
      </w:r>
      <w:r w:rsidR="00094EFB">
        <w:t>1</w:t>
      </w:r>
      <w:r>
        <w:t xml:space="preserve"> days between the billing cycle date and the payment due date to ensure they have sufficient time to make their payments. </w:t>
      </w:r>
      <w:r w:rsidR="00254A93">
        <w:t>T</w:t>
      </w:r>
      <w:r w:rsidR="00AE2F4C">
        <w:t>he period between the billing cycle date and the payment due date</w:t>
      </w:r>
      <w:r w:rsidR="00094EFB">
        <w:t xml:space="preserve"> </w:t>
      </w:r>
      <w:r w:rsidR="00254A93">
        <w:t xml:space="preserve">will be a “grace period” </w:t>
      </w:r>
      <w:r w:rsidR="00AE2F4C">
        <w:t xml:space="preserve">when </w:t>
      </w:r>
      <w:r w:rsidR="00254A93">
        <w:t>customers</w:t>
      </w:r>
      <w:r w:rsidR="00AE2F4C">
        <w:t xml:space="preserve"> can avoid accruing interest on purchase transactions.</w:t>
      </w:r>
      <w:r w:rsidR="00A7334C">
        <w:t xml:space="preserve"> </w:t>
      </w:r>
      <w:r w:rsidR="00AE2F4C">
        <w:t xml:space="preserve"> </w:t>
      </w:r>
      <w:r>
        <w:t xml:space="preserve">At </w:t>
      </w:r>
      <w:r w:rsidR="009800C0">
        <w:t>o</w:t>
      </w:r>
      <w:r>
        <w:t>rigination</w:t>
      </w:r>
      <w:r w:rsidR="009800C0">
        <w:t>,</w:t>
      </w:r>
      <w:r>
        <w:t xml:space="preserve"> all customers are eligible for the grace period; they retain eligibility by paying their statement balance in full by the payment due date each cycle.  </w:t>
      </w:r>
      <w:commentRangeStart w:id="300"/>
      <w:commentRangeStart w:id="301"/>
      <w:r>
        <w:t xml:space="preserve">If customers pay less than that amount or if they are delinquent, they lose the grace period </w:t>
      </w:r>
      <w:r w:rsidR="00192EC2">
        <w:t xml:space="preserve">for purchase transactions </w:t>
      </w:r>
      <w:r>
        <w:t>and incur finance charges from their current statement cycle onwards</w:t>
      </w:r>
      <w:commentRangeEnd w:id="300"/>
      <w:r w:rsidR="008556A7">
        <w:rPr>
          <w:rStyle w:val="CommentReference"/>
          <w:rFonts w:ascii="Calibri" w:eastAsia="Calibri" w:hAnsi="Calibri" w:cs="Calibri"/>
          <w:color w:val="000000"/>
        </w:rPr>
        <w:commentReference w:id="300"/>
      </w:r>
      <w:commentRangeEnd w:id="301"/>
      <w:r w:rsidR="007F208F">
        <w:rPr>
          <w:rStyle w:val="CommentReference"/>
          <w:rFonts w:ascii="Calibri" w:eastAsia="Calibri" w:hAnsi="Calibri" w:cs="Calibri"/>
          <w:color w:val="000000"/>
        </w:rPr>
        <w:commentReference w:id="301"/>
      </w:r>
      <w:r>
        <w:t xml:space="preserve">. Customers regain grace period eligibility by paying their statement balance in full for 2 consecutive billing cycles.  As outlined in the </w:t>
      </w:r>
      <w:r w:rsidR="00A7334C">
        <w:t>cardmember agreement</w:t>
      </w:r>
      <w:r>
        <w:t>, we will not charge interest on new p</w:t>
      </w:r>
      <w:r w:rsidRPr="007E1896">
        <w:t>urc</w:t>
      </w:r>
      <w:r>
        <w:t>hases, or any portion of a new purchase, paid by the payment due d</w:t>
      </w:r>
      <w:r w:rsidRPr="007E1896">
        <w:t>ate</w:t>
      </w:r>
      <w:r>
        <w:t xml:space="preserve">, if the customer would have been eligible for grace that period. </w:t>
      </w:r>
      <w:r w:rsidRPr="007E1896">
        <w:t xml:space="preserve"> </w:t>
      </w:r>
      <w:r w:rsidR="00AE2F4C" w:rsidRPr="008556A7">
        <w:rPr>
          <w:b/>
          <w:highlight w:val="yellow"/>
          <w:rPrChange w:id="302" w:author="Jiayao Jiang" w:date="2018-01-12T08:39:00Z">
            <w:rPr/>
          </w:rPrChange>
        </w:rPr>
        <w:t>Cash advances are not eligible for the grace period and will accrue finance charges from the transaction date</w:t>
      </w:r>
      <w:r w:rsidR="00AE2F4C">
        <w:t xml:space="preserve">.  </w:t>
      </w:r>
    </w:p>
    <w:p w14:paraId="6D5C8F49" w14:textId="77777777" w:rsidR="00877857" w:rsidRDefault="003D2A30" w:rsidP="00877857">
      <w:r>
        <w:t>Payment</w:t>
      </w:r>
      <w:r w:rsidR="00364645">
        <w:t xml:space="preserve">s up </w:t>
      </w:r>
      <w:r w:rsidR="002D1C30">
        <w:t xml:space="preserve">to </w:t>
      </w:r>
      <w:r>
        <w:t>t</w:t>
      </w:r>
      <w:r w:rsidR="00877857">
        <w:t xml:space="preserve">he </w:t>
      </w:r>
      <w:r>
        <w:t xml:space="preserve">Total </w:t>
      </w:r>
      <w:r w:rsidR="00877857">
        <w:t xml:space="preserve">Minimum </w:t>
      </w:r>
      <w:r>
        <w:t>P</w:t>
      </w:r>
      <w:r w:rsidR="00877857">
        <w:t>ayment</w:t>
      </w:r>
      <w:r>
        <w:t xml:space="preserve"> Due</w:t>
      </w:r>
      <w:r w:rsidR="00877857">
        <w:t xml:space="preserve"> </w:t>
      </w:r>
      <w:r w:rsidR="00364645">
        <w:t>are</w:t>
      </w:r>
      <w:r w:rsidR="00877857">
        <w:t xml:space="preserve"> applied as follows:</w:t>
      </w:r>
    </w:p>
    <w:p w14:paraId="12F1E5AC" w14:textId="77777777" w:rsidR="00877857" w:rsidRDefault="00877857" w:rsidP="00877857">
      <w:pPr>
        <w:pStyle w:val="ListParagraph"/>
        <w:numPr>
          <w:ilvl w:val="0"/>
          <w:numId w:val="30"/>
        </w:numPr>
      </w:pPr>
      <w:commentRangeStart w:id="303"/>
      <w:commentRangeStart w:id="304"/>
      <w:r>
        <w:lastRenderedPageBreak/>
        <w:t>Interest charges – lowest interest rate charges are paid off first (purchase charges, cash advance charges)</w:t>
      </w:r>
    </w:p>
    <w:p w14:paraId="6504BE97" w14:textId="77777777" w:rsidR="00877857" w:rsidRDefault="00877857" w:rsidP="00877857">
      <w:pPr>
        <w:pStyle w:val="ListParagraph"/>
        <w:numPr>
          <w:ilvl w:val="0"/>
          <w:numId w:val="30"/>
        </w:numPr>
      </w:pPr>
      <w:r>
        <w:t>Fees – Late fees, Cash advance fees, Annual fee</w:t>
      </w:r>
    </w:p>
    <w:p w14:paraId="02108F29" w14:textId="77777777" w:rsidR="00877857" w:rsidRDefault="00877857" w:rsidP="00877857">
      <w:pPr>
        <w:pStyle w:val="ListParagraph"/>
        <w:numPr>
          <w:ilvl w:val="0"/>
          <w:numId w:val="30"/>
        </w:numPr>
      </w:pPr>
      <w:r>
        <w:t xml:space="preserve">Balances – lowest </w:t>
      </w:r>
      <w:proofErr w:type="gramStart"/>
      <w:r>
        <w:t>interest bearing</w:t>
      </w:r>
      <w:proofErr w:type="gramEnd"/>
      <w:r>
        <w:t xml:space="preserve"> balances are paid off first (purchase balances, cash advances)</w:t>
      </w:r>
    </w:p>
    <w:p w14:paraId="5050C560" w14:textId="77777777" w:rsidR="00877857" w:rsidRDefault="00877857" w:rsidP="00877857">
      <w:r>
        <w:t xml:space="preserve">Payment amounts above the </w:t>
      </w:r>
      <w:r w:rsidR="00254A93">
        <w:t xml:space="preserve">Total </w:t>
      </w:r>
      <w:r w:rsidR="003D2A30">
        <w:t>M</w:t>
      </w:r>
      <w:r>
        <w:t xml:space="preserve">inimum </w:t>
      </w:r>
      <w:r w:rsidR="003D2A30">
        <w:t>P</w:t>
      </w:r>
      <w:r>
        <w:t xml:space="preserve">ayment </w:t>
      </w:r>
      <w:r w:rsidR="003D2A30">
        <w:t>D</w:t>
      </w:r>
      <w:r w:rsidR="00254A93">
        <w:t xml:space="preserve">ue </w:t>
      </w:r>
      <w:r>
        <w:t xml:space="preserve">are applied in accordance with the law – </w:t>
      </w:r>
      <w:r w:rsidR="00C957A5">
        <w:t xml:space="preserve">allocating the excess amount first to the balance with the highest APR and any remaining portion to the other balances in descending order based on the applicable APR </w:t>
      </w:r>
      <w:r>
        <w:t>(cash advances, purchase balances).</w:t>
      </w:r>
      <w:commentRangeEnd w:id="303"/>
      <w:r w:rsidR="008556A7">
        <w:rPr>
          <w:rStyle w:val="CommentReference"/>
          <w:rFonts w:ascii="Calibri" w:eastAsia="Calibri" w:hAnsi="Calibri" w:cs="Calibri"/>
          <w:color w:val="000000"/>
        </w:rPr>
        <w:commentReference w:id="303"/>
      </w:r>
      <w:commentRangeEnd w:id="304"/>
      <w:r w:rsidR="007F208F">
        <w:rPr>
          <w:rStyle w:val="CommentReference"/>
          <w:rFonts w:ascii="Calibri" w:eastAsia="Calibri" w:hAnsi="Calibri" w:cs="Calibri"/>
          <w:color w:val="000000"/>
        </w:rPr>
        <w:commentReference w:id="304"/>
      </w:r>
    </w:p>
    <w:p w14:paraId="45B0D788" w14:textId="77777777" w:rsidR="00287C86" w:rsidRPr="008A2CD6" w:rsidRDefault="003C753E" w:rsidP="003C753E">
      <w:pPr>
        <w:pStyle w:val="Heading2"/>
        <w:numPr>
          <w:ilvl w:val="0"/>
          <w:numId w:val="2"/>
        </w:numPr>
        <w:jc w:val="both"/>
      </w:pPr>
      <w:r>
        <w:t>Portfolio Monitoring</w:t>
      </w:r>
      <w:r w:rsidR="00287C86">
        <w:t xml:space="preserve"> </w:t>
      </w:r>
    </w:p>
    <w:p w14:paraId="2C495D37" w14:textId="77777777" w:rsidR="009516E7" w:rsidRDefault="003C753E" w:rsidP="003C753E">
      <w:pPr>
        <w:jc w:val="both"/>
      </w:pPr>
      <w:r>
        <w:t xml:space="preserve">The </w:t>
      </w:r>
      <w:r w:rsidR="008034D5">
        <w:t>revolving</w:t>
      </w:r>
      <w:r>
        <w:t xml:space="preserve"> nature of the </w:t>
      </w:r>
      <w:r w:rsidR="005B3C63">
        <w:t xml:space="preserve">credit card </w:t>
      </w:r>
      <w:r>
        <w:t xml:space="preserve">product necessitates ongoing portfolio monitoring – of both internal and external performance.  Internal performance factors include delinquencies, payment behavior, </w:t>
      </w:r>
      <w:r w:rsidR="00917A07">
        <w:t>and balance</w:t>
      </w:r>
      <w:r>
        <w:t xml:space="preserve"> utilization to name a few.  External performance will be monitored through credit bureau data that </w:t>
      </w:r>
      <w:r w:rsidR="00900F92">
        <w:t>is</w:t>
      </w:r>
      <w:r>
        <w:t xml:space="preserve"> obtain</w:t>
      </w:r>
      <w:r w:rsidR="00900F92">
        <w:t>ed</w:t>
      </w:r>
      <w:r>
        <w:t xml:space="preserve"> on a</w:t>
      </w:r>
      <w:r w:rsidR="008E5916">
        <w:t xml:space="preserve"> periodic </w:t>
      </w:r>
      <w:r>
        <w:t xml:space="preserve">basis to assess factors such as total credit usage, payment behavior on other credit products, etc.  </w:t>
      </w:r>
    </w:p>
    <w:p w14:paraId="1589D489" w14:textId="77777777" w:rsidR="009516E7" w:rsidRDefault="007B7333" w:rsidP="003C753E">
      <w:pPr>
        <w:jc w:val="both"/>
      </w:pPr>
      <w:r>
        <w:t xml:space="preserve">External performance data will include </w:t>
      </w:r>
      <w:r w:rsidR="002144E3">
        <w:t xml:space="preserve">bureau </w:t>
      </w:r>
      <w:r>
        <w:t xml:space="preserve">scores that may be used to evaluate customers for account management actions. </w:t>
      </w:r>
      <w:r w:rsidR="009516E7">
        <w:t xml:space="preserve"> </w:t>
      </w:r>
      <w:r w:rsidR="00900F92" w:rsidRPr="00FC732C">
        <w:rPr>
          <w:b/>
          <w:highlight w:val="yellow"/>
          <w:rPrChange w:id="305" w:author="Jiayao Jiang" w:date="2018-01-12T08:57:00Z">
            <w:rPr/>
          </w:rPrChange>
        </w:rPr>
        <w:t>T</w:t>
      </w:r>
      <w:r w:rsidR="009516E7" w:rsidRPr="00FC732C">
        <w:rPr>
          <w:b/>
          <w:highlight w:val="yellow"/>
          <w:rPrChange w:id="306" w:author="Jiayao Jiang" w:date="2018-01-12T08:57:00Z">
            <w:rPr/>
          </w:rPrChange>
        </w:rPr>
        <w:t>he Adaptive Control Behavior Score (ACS)</w:t>
      </w:r>
      <w:r w:rsidR="00900F92">
        <w:t xml:space="preserve"> will also be obtained and used</w:t>
      </w:r>
      <w:r w:rsidR="009516E7">
        <w:t xml:space="preserve">, which </w:t>
      </w:r>
      <w:r w:rsidR="009516E7" w:rsidRPr="009331B3">
        <w:t>employs an advanced analytical model to identify both positive and negative changes in credit conduct</w:t>
      </w:r>
      <w:r w:rsidR="009516E7">
        <w:t>.</w:t>
      </w:r>
      <w:r w:rsidR="009516E7" w:rsidRPr="009331B3">
        <w:t xml:space="preserve"> </w:t>
      </w:r>
      <w:r w:rsidR="009516E7">
        <w:t xml:space="preserve"> This score is </w:t>
      </w:r>
      <w:r w:rsidR="009516E7" w:rsidRPr="009331B3">
        <w:t xml:space="preserve">based on models from </w:t>
      </w:r>
      <w:r w:rsidR="009516E7">
        <w:t>Fair Isaac and Company</w:t>
      </w:r>
      <w:r w:rsidR="008034D5">
        <w:t xml:space="preserve"> and implemented on the First Data platform</w:t>
      </w:r>
      <w:r w:rsidR="009516E7" w:rsidRPr="009331B3">
        <w:t>.</w:t>
      </w:r>
      <w:r w:rsidR="009516E7">
        <w:t xml:space="preserve">  </w:t>
      </w:r>
      <w:r w:rsidR="00410530">
        <w:t>Income information</w:t>
      </w:r>
      <w:r w:rsidR="00900F92">
        <w:t xml:space="preserve"> will be periodically gathered</w:t>
      </w:r>
      <w:r w:rsidR="001B690B">
        <w:t xml:space="preserve"> from customers to</w:t>
      </w:r>
      <w:r w:rsidR="00234E37">
        <w:t xml:space="preserve"> have </w:t>
      </w:r>
      <w:r w:rsidR="002D1C30">
        <w:t>current</w:t>
      </w:r>
      <w:r w:rsidR="00234E37">
        <w:t xml:space="preserve"> information available </w:t>
      </w:r>
      <w:r w:rsidR="00735B93">
        <w:t xml:space="preserve">to make effective </w:t>
      </w:r>
      <w:r w:rsidR="00234E37">
        <w:t>decisions</w:t>
      </w:r>
      <w:r w:rsidR="00735B93">
        <w:t xml:space="preserve"> (Credit Line increases for example)</w:t>
      </w:r>
      <w:r w:rsidR="00234E37">
        <w:t>.</w:t>
      </w:r>
      <w:r w:rsidR="00917A07">
        <w:t xml:space="preserve">  </w:t>
      </w:r>
    </w:p>
    <w:p w14:paraId="63AB3F2B" w14:textId="77777777" w:rsidR="00D24FCC" w:rsidRDefault="008034D5" w:rsidP="00F7118F">
      <w:pPr>
        <w:jc w:val="both"/>
      </w:pPr>
      <w:r>
        <w:t xml:space="preserve">Data collection for portfolio monitoring purposes will be done in compliance with all applicable laws and regulations, including, where required by law, obtaining customer consent to collect such data. </w:t>
      </w:r>
    </w:p>
    <w:p w14:paraId="3BA345B0" w14:textId="77777777" w:rsidR="009E4E58" w:rsidRPr="006057F0" w:rsidRDefault="009E4E58" w:rsidP="00E35C34">
      <w:pPr>
        <w:pStyle w:val="Heading1"/>
        <w:numPr>
          <w:ilvl w:val="0"/>
          <w:numId w:val="1"/>
        </w:numPr>
      </w:pPr>
      <w:r w:rsidRPr="009E4E58">
        <w:t xml:space="preserve">Credit Card </w:t>
      </w:r>
      <w:r w:rsidR="00651861">
        <w:t>Origination</w:t>
      </w:r>
      <w:r w:rsidRPr="009E4E58">
        <w:t xml:space="preserve"> Process </w:t>
      </w:r>
    </w:p>
    <w:p w14:paraId="01B54E74" w14:textId="77777777" w:rsidR="00906B6E" w:rsidRDefault="00906B6E" w:rsidP="00906B6E">
      <w:pPr>
        <w:pStyle w:val="Heading2"/>
        <w:numPr>
          <w:ilvl w:val="0"/>
          <w:numId w:val="15"/>
        </w:numPr>
        <w:jc w:val="both"/>
      </w:pPr>
      <w:r>
        <w:t>Process Overview</w:t>
      </w:r>
    </w:p>
    <w:p w14:paraId="238F5FA1" w14:textId="77777777" w:rsidR="006476BE" w:rsidRDefault="008034D5" w:rsidP="00272D57">
      <w:pPr>
        <w:jc w:val="both"/>
      </w:pPr>
      <w:r>
        <w:t xml:space="preserve">Customers will be provided with </w:t>
      </w:r>
      <w:r w:rsidR="00C957A5">
        <w:t>required disclosures on or with</w:t>
      </w:r>
      <w:r>
        <w:t xml:space="preserve"> the application</w:t>
      </w:r>
      <w:r w:rsidR="00C957A5">
        <w:t xml:space="preserve"> for the credit card product</w:t>
      </w:r>
      <w:r>
        <w:t>.  Such information will be provided in compliance with all applicable laws and regulations</w:t>
      </w:r>
      <w:r w:rsidR="006476BE">
        <w:t xml:space="preserve">. </w:t>
      </w:r>
    </w:p>
    <w:p w14:paraId="4E5472C4" w14:textId="77777777" w:rsidR="00651861" w:rsidRDefault="00651861" w:rsidP="00272D57">
      <w:pPr>
        <w:jc w:val="both"/>
      </w:pPr>
      <w:r>
        <w:t xml:space="preserve">Customers </w:t>
      </w:r>
      <w:r w:rsidR="007B7333">
        <w:t xml:space="preserve">can </w:t>
      </w:r>
      <w:r>
        <w:t>apply for an Avant Credit Card</w:t>
      </w:r>
      <w:r w:rsidR="007B7333">
        <w:t xml:space="preserve"> through multiple channels </w:t>
      </w:r>
      <w:r w:rsidR="00872176">
        <w:t xml:space="preserve">– depending on </w:t>
      </w:r>
      <w:r w:rsidR="003D688F">
        <w:t>the source, the application</w:t>
      </w:r>
      <w:r w:rsidR="00872176">
        <w:t xml:space="preserve"> will be one of the following 3 types:</w:t>
      </w:r>
    </w:p>
    <w:p w14:paraId="18C39A6E" w14:textId="77777777" w:rsidR="00651861" w:rsidRPr="00651861" w:rsidRDefault="0041472B" w:rsidP="00272D57">
      <w:pPr>
        <w:pStyle w:val="ListParagraph"/>
        <w:numPr>
          <w:ilvl w:val="0"/>
          <w:numId w:val="23"/>
        </w:numPr>
        <w:shd w:val="clear" w:color="auto" w:fill="FFFFFF"/>
        <w:jc w:val="both"/>
        <w:rPr>
          <w:rFonts w:cs="Arial"/>
          <w:color w:val="222222"/>
        </w:rPr>
      </w:pPr>
      <w:r w:rsidRPr="00217AFB">
        <w:rPr>
          <w:u w:val="single"/>
        </w:rPr>
        <w:t>Unsolicited</w:t>
      </w:r>
      <w:r>
        <w:t xml:space="preserve">: </w:t>
      </w:r>
      <w:r w:rsidR="003D688F">
        <w:t>Customers</w:t>
      </w:r>
      <w:r w:rsidR="00651861">
        <w:t xml:space="preserve"> may come </w:t>
      </w:r>
      <w:r w:rsidR="00906B6E">
        <w:t xml:space="preserve">directly </w:t>
      </w:r>
      <w:r w:rsidR="00651861">
        <w:t xml:space="preserve">to the Avant website </w:t>
      </w:r>
      <w:r w:rsidR="00906B6E">
        <w:t xml:space="preserve">or indirectly via </w:t>
      </w:r>
      <w:r w:rsidR="007B7333">
        <w:t xml:space="preserve">an Affiliate.  In such cases the customer has not undergone any credit prescreening. </w:t>
      </w:r>
    </w:p>
    <w:p w14:paraId="23081D8B" w14:textId="77777777" w:rsidR="00651861" w:rsidRDefault="00217AFB" w:rsidP="00272D57">
      <w:pPr>
        <w:pStyle w:val="ListParagraph"/>
        <w:numPr>
          <w:ilvl w:val="0"/>
          <w:numId w:val="23"/>
        </w:numPr>
        <w:shd w:val="clear" w:color="auto" w:fill="FFFFFF"/>
        <w:jc w:val="both"/>
        <w:rPr>
          <w:rFonts w:cs="Arial"/>
          <w:color w:val="222222"/>
        </w:rPr>
      </w:pPr>
      <w:r w:rsidRPr="00217AFB">
        <w:rPr>
          <w:rFonts w:cs="Arial"/>
          <w:color w:val="222222"/>
          <w:u w:val="single"/>
        </w:rPr>
        <w:t>Solicited</w:t>
      </w:r>
      <w:r>
        <w:rPr>
          <w:rFonts w:cs="Arial"/>
          <w:color w:val="222222"/>
        </w:rPr>
        <w:t xml:space="preserve">: </w:t>
      </w:r>
      <w:r w:rsidR="003D688F">
        <w:rPr>
          <w:rFonts w:cs="Arial"/>
          <w:color w:val="222222"/>
        </w:rPr>
        <w:t>Customers</w:t>
      </w:r>
      <w:r w:rsidR="00651861">
        <w:rPr>
          <w:rFonts w:cs="Arial"/>
          <w:color w:val="222222"/>
        </w:rPr>
        <w:t xml:space="preserve"> may </w:t>
      </w:r>
      <w:r w:rsidR="00BF182A">
        <w:rPr>
          <w:rFonts w:cs="Arial"/>
          <w:color w:val="222222"/>
        </w:rPr>
        <w:t>receive</w:t>
      </w:r>
      <w:r w:rsidR="00651861">
        <w:rPr>
          <w:rFonts w:cs="Arial"/>
          <w:color w:val="222222"/>
        </w:rPr>
        <w:t xml:space="preserve"> a pre-screened offer of </w:t>
      </w:r>
      <w:r w:rsidR="00C957A5">
        <w:rPr>
          <w:rFonts w:cs="Arial"/>
          <w:color w:val="222222"/>
        </w:rPr>
        <w:t>c</w:t>
      </w:r>
      <w:r w:rsidR="00651861">
        <w:rPr>
          <w:rFonts w:cs="Arial"/>
          <w:color w:val="222222"/>
        </w:rPr>
        <w:t xml:space="preserve">redit from Avant via </w:t>
      </w:r>
      <w:r w:rsidR="00F36855">
        <w:rPr>
          <w:rFonts w:cs="Arial"/>
          <w:color w:val="222222"/>
        </w:rPr>
        <w:t xml:space="preserve">direct mail </w:t>
      </w:r>
      <w:r w:rsidR="00651861">
        <w:rPr>
          <w:rFonts w:cs="Arial"/>
          <w:color w:val="222222"/>
        </w:rPr>
        <w:t xml:space="preserve">or </w:t>
      </w:r>
      <w:r w:rsidR="00BF182A">
        <w:rPr>
          <w:rFonts w:cs="Arial"/>
          <w:color w:val="222222"/>
        </w:rPr>
        <w:t>another</w:t>
      </w:r>
      <w:r w:rsidR="00651861">
        <w:rPr>
          <w:rFonts w:cs="Arial"/>
          <w:color w:val="222222"/>
        </w:rPr>
        <w:t xml:space="preserve"> outbound channel and may </w:t>
      </w:r>
      <w:r w:rsidR="00BF182A">
        <w:rPr>
          <w:rFonts w:cs="Arial"/>
          <w:color w:val="222222"/>
        </w:rPr>
        <w:t>respond</w:t>
      </w:r>
      <w:r w:rsidR="00651861">
        <w:rPr>
          <w:rFonts w:cs="Arial"/>
          <w:color w:val="222222"/>
        </w:rPr>
        <w:t xml:space="preserve"> to the offer via Avant’s website or </w:t>
      </w:r>
      <w:r w:rsidR="00BF182A">
        <w:rPr>
          <w:rFonts w:cs="Arial"/>
          <w:color w:val="222222"/>
        </w:rPr>
        <w:t>other</w:t>
      </w:r>
      <w:r w:rsidR="00651861">
        <w:rPr>
          <w:rFonts w:cs="Arial"/>
          <w:color w:val="222222"/>
        </w:rPr>
        <w:t xml:space="preserve"> inbound </w:t>
      </w:r>
      <w:r w:rsidR="00BF182A">
        <w:rPr>
          <w:rFonts w:cs="Arial"/>
          <w:color w:val="222222"/>
        </w:rPr>
        <w:t>channels</w:t>
      </w:r>
      <w:r w:rsidR="00651861">
        <w:rPr>
          <w:rFonts w:cs="Arial"/>
          <w:color w:val="222222"/>
        </w:rPr>
        <w:t xml:space="preserve">.  </w:t>
      </w:r>
      <w:r w:rsidR="007B7333">
        <w:rPr>
          <w:rFonts w:cs="Arial"/>
          <w:color w:val="222222"/>
        </w:rPr>
        <w:t xml:space="preserve">Pre-screen offers may also be made through </w:t>
      </w:r>
      <w:r w:rsidR="00F36855">
        <w:rPr>
          <w:rFonts w:cs="Arial"/>
          <w:color w:val="222222"/>
        </w:rPr>
        <w:t xml:space="preserve">lead </w:t>
      </w:r>
      <w:r w:rsidR="007B7333">
        <w:rPr>
          <w:rFonts w:cs="Arial"/>
          <w:color w:val="222222"/>
        </w:rPr>
        <w:t xml:space="preserve">providers (e.g. Credit Karma). </w:t>
      </w:r>
    </w:p>
    <w:p w14:paraId="09621E17" w14:textId="77777777" w:rsidR="003916D7" w:rsidRDefault="00217AFB" w:rsidP="00E35C34">
      <w:pPr>
        <w:pStyle w:val="ListParagraph"/>
        <w:numPr>
          <w:ilvl w:val="0"/>
          <w:numId w:val="23"/>
        </w:numPr>
        <w:shd w:val="clear" w:color="auto" w:fill="FFFFFF" w:themeFill="background1"/>
        <w:jc w:val="both"/>
        <w:rPr>
          <w:rFonts w:cs="Arial"/>
          <w:color w:val="222222"/>
        </w:rPr>
      </w:pPr>
      <w:r w:rsidRPr="00217AFB">
        <w:rPr>
          <w:rFonts w:cs="Arial"/>
          <w:color w:val="222222"/>
          <w:u w:val="single"/>
        </w:rPr>
        <w:t>Down-sell</w:t>
      </w:r>
      <w:r>
        <w:rPr>
          <w:rFonts w:cs="Arial"/>
          <w:color w:val="222222"/>
        </w:rPr>
        <w:t xml:space="preserve">: </w:t>
      </w:r>
      <w:r w:rsidR="003916D7">
        <w:rPr>
          <w:rFonts w:cs="Arial"/>
          <w:color w:val="222222"/>
        </w:rPr>
        <w:t xml:space="preserve">The customer may have applied for an </w:t>
      </w:r>
      <w:r w:rsidR="00F36855">
        <w:rPr>
          <w:rFonts w:cs="Arial"/>
          <w:color w:val="222222"/>
        </w:rPr>
        <w:t xml:space="preserve">unsecured loan </w:t>
      </w:r>
      <w:r w:rsidR="003916D7">
        <w:rPr>
          <w:rFonts w:cs="Arial"/>
          <w:color w:val="222222"/>
        </w:rPr>
        <w:t xml:space="preserve">and been declined for the same, in which case </w:t>
      </w:r>
      <w:r w:rsidR="00900F92">
        <w:rPr>
          <w:rFonts w:cs="Arial"/>
          <w:color w:val="222222"/>
        </w:rPr>
        <w:t xml:space="preserve">they </w:t>
      </w:r>
      <w:r w:rsidR="003916D7">
        <w:rPr>
          <w:rFonts w:cs="Arial"/>
          <w:color w:val="222222"/>
        </w:rPr>
        <w:t xml:space="preserve">may </w:t>
      </w:r>
      <w:r w:rsidR="00900F92">
        <w:rPr>
          <w:rFonts w:cs="Arial"/>
          <w:color w:val="222222"/>
        </w:rPr>
        <w:t xml:space="preserve">be </w:t>
      </w:r>
      <w:r w:rsidR="00FE6AB8">
        <w:rPr>
          <w:rFonts w:cs="Arial"/>
          <w:color w:val="222222"/>
        </w:rPr>
        <w:t>shown the application for</w:t>
      </w:r>
      <w:r w:rsidR="003916D7">
        <w:rPr>
          <w:rFonts w:cs="Arial"/>
          <w:color w:val="222222"/>
        </w:rPr>
        <w:t xml:space="preserve"> </w:t>
      </w:r>
      <w:r w:rsidR="00FE6AB8">
        <w:rPr>
          <w:rFonts w:cs="Arial"/>
          <w:color w:val="222222"/>
        </w:rPr>
        <w:t xml:space="preserve">a </w:t>
      </w:r>
      <w:r w:rsidR="003916D7">
        <w:rPr>
          <w:rFonts w:cs="Arial"/>
          <w:color w:val="222222"/>
        </w:rPr>
        <w:t xml:space="preserve">Credit Card as a </w:t>
      </w:r>
      <w:r w:rsidR="00F36855">
        <w:rPr>
          <w:rFonts w:cs="Arial"/>
          <w:color w:val="222222"/>
        </w:rPr>
        <w:t>down</w:t>
      </w:r>
      <w:r w:rsidR="003916D7">
        <w:rPr>
          <w:rFonts w:cs="Arial"/>
          <w:color w:val="222222"/>
        </w:rPr>
        <w:t xml:space="preserve">-sell.  </w:t>
      </w:r>
    </w:p>
    <w:p w14:paraId="1428FB80" w14:textId="77777777" w:rsidR="009E4E58" w:rsidRDefault="00CD4CBE" w:rsidP="00272D57">
      <w:pPr>
        <w:jc w:val="both"/>
      </w:pPr>
      <w:r>
        <w:t>All</w:t>
      </w:r>
      <w:r w:rsidR="00906B6E">
        <w:t xml:space="preserve"> the abov</w:t>
      </w:r>
      <w:r w:rsidR="00872176">
        <w:t>e Credit Card application types</w:t>
      </w:r>
      <w:r w:rsidR="00906B6E">
        <w:t xml:space="preserve"> include</w:t>
      </w:r>
      <w:r w:rsidR="009E4E58">
        <w:t xml:space="preserve"> the steps </w:t>
      </w:r>
      <w:r w:rsidR="00906B6E">
        <w:t xml:space="preserve">outlined below.  </w:t>
      </w:r>
    </w:p>
    <w:p w14:paraId="0345183F" w14:textId="77777777" w:rsidR="006057F0" w:rsidRDefault="008034D5" w:rsidP="00272D57">
      <w:pPr>
        <w:pStyle w:val="ListParagraph"/>
        <w:numPr>
          <w:ilvl w:val="0"/>
          <w:numId w:val="16"/>
        </w:numPr>
        <w:jc w:val="both"/>
      </w:pPr>
      <w:r>
        <w:rPr>
          <w:b/>
        </w:rPr>
        <w:lastRenderedPageBreak/>
        <w:t xml:space="preserve">Collection of </w:t>
      </w:r>
      <w:r w:rsidR="00906B6E">
        <w:rPr>
          <w:b/>
        </w:rPr>
        <w:t>Customer Information</w:t>
      </w:r>
      <w:r w:rsidR="009E4E58">
        <w:t xml:space="preserve">: </w:t>
      </w:r>
    </w:p>
    <w:p w14:paraId="0CBFEBF3" w14:textId="77777777" w:rsidR="00407821" w:rsidRDefault="009E4E58" w:rsidP="00272D57">
      <w:pPr>
        <w:pStyle w:val="ListParagraph"/>
        <w:jc w:val="both"/>
      </w:pPr>
      <w:r>
        <w:t xml:space="preserve">All </w:t>
      </w:r>
      <w:r w:rsidR="00906B6E">
        <w:t>Credit Card</w:t>
      </w:r>
      <w:r>
        <w:t xml:space="preserve"> applicants are required to complete a</w:t>
      </w:r>
      <w:r w:rsidR="00906B6E">
        <w:t>n</w:t>
      </w:r>
      <w:r>
        <w:t xml:space="preserve"> application form electronically as a web form.</w:t>
      </w:r>
      <w:r w:rsidR="00906B6E">
        <w:t xml:space="preserve">  The application form is used to gather relevant information from the customer (e.g. customer identification, Income, etc.) and to get customer consent as appropriate (e.g. to pull credit report information).  Once the customer submits the application, it proceeds to decisioning. </w:t>
      </w:r>
    </w:p>
    <w:p w14:paraId="39CB928F" w14:textId="77777777" w:rsidR="00652476" w:rsidRPr="00906B6E" w:rsidRDefault="00652476" w:rsidP="00272D57">
      <w:pPr>
        <w:pStyle w:val="ListParagraph"/>
        <w:jc w:val="both"/>
        <w:rPr>
          <w:i/>
        </w:rPr>
      </w:pPr>
    </w:p>
    <w:p w14:paraId="51C25B25" w14:textId="77777777" w:rsidR="006057F0" w:rsidRDefault="009E4E58" w:rsidP="00272D57">
      <w:pPr>
        <w:pStyle w:val="ListParagraph"/>
        <w:numPr>
          <w:ilvl w:val="0"/>
          <w:numId w:val="16"/>
        </w:numPr>
        <w:jc w:val="both"/>
      </w:pPr>
      <w:r w:rsidRPr="006057F0">
        <w:rPr>
          <w:b/>
        </w:rPr>
        <w:t xml:space="preserve">Credit Card </w:t>
      </w:r>
      <w:r w:rsidR="00906B6E">
        <w:rPr>
          <w:b/>
        </w:rPr>
        <w:t>Decisioning</w:t>
      </w:r>
      <w:r>
        <w:t xml:space="preserve">: </w:t>
      </w:r>
    </w:p>
    <w:p w14:paraId="282F77E1" w14:textId="77777777" w:rsidR="006057F0" w:rsidRDefault="009E4E58" w:rsidP="00272D57">
      <w:pPr>
        <w:pStyle w:val="ListParagraph"/>
        <w:jc w:val="both"/>
      </w:pPr>
      <w:r>
        <w:t xml:space="preserve">In this </w:t>
      </w:r>
      <w:proofErr w:type="gramStart"/>
      <w:r>
        <w:t>step</w:t>
      </w:r>
      <w:proofErr w:type="gramEnd"/>
      <w:r>
        <w:t xml:space="preserve"> </w:t>
      </w:r>
      <w:r w:rsidR="00906B6E">
        <w:t>the information gathered about the customer</w:t>
      </w:r>
      <w:r w:rsidR="00900F92">
        <w:t xml:space="preserve"> is used</w:t>
      </w:r>
      <w:r w:rsidR="00906B6E">
        <w:t xml:space="preserve"> to make Approve/Decline and Credit Line decision</w:t>
      </w:r>
      <w:r w:rsidR="00BE3E85">
        <w:t>s</w:t>
      </w:r>
      <w:r w:rsidR="00906B6E">
        <w:t xml:space="preserve">. </w:t>
      </w:r>
      <w:r w:rsidR="00314D25">
        <w:t>T</w:t>
      </w:r>
      <w:r w:rsidR="00D65905">
        <w:t>he applicant</w:t>
      </w:r>
      <w:r w:rsidR="00314D25">
        <w:t xml:space="preserve"> will be run</w:t>
      </w:r>
      <w:r w:rsidR="00D65905">
        <w:t xml:space="preserve"> through credit checks (including the use of credit decisioning scorecards) to make a credit decision on the customer</w:t>
      </w:r>
      <w:r w:rsidR="00C2108E">
        <w:t xml:space="preserve">.  </w:t>
      </w:r>
      <w:r w:rsidR="00BE3E85">
        <w:t xml:space="preserve">The applicant will also be sent through Fraud checks and will be declined if there is a high likelihood of Fraud.  </w:t>
      </w:r>
      <w:r w:rsidR="00C2108E">
        <w:t xml:space="preserve">The </w:t>
      </w:r>
      <w:r w:rsidR="001C66CB">
        <w:t>credit</w:t>
      </w:r>
      <w:r w:rsidR="00C2108E">
        <w:t xml:space="preserve"> and </w:t>
      </w:r>
      <w:r w:rsidR="001C66CB">
        <w:t>fraud</w:t>
      </w:r>
      <w:r w:rsidR="00C2108E">
        <w:t xml:space="preserve"> checks </w:t>
      </w:r>
      <w:r w:rsidR="003C07DB">
        <w:t>a</w:t>
      </w:r>
      <w:r w:rsidR="00C2108E">
        <w:t>re</w:t>
      </w:r>
      <w:r w:rsidR="003C07DB">
        <w:t xml:space="preserve"> outlined in Section </w:t>
      </w:r>
      <w:r w:rsidR="00C957A5">
        <w:t>3D</w:t>
      </w:r>
      <w:r w:rsidR="003C07DB">
        <w:t xml:space="preserve"> of this document</w:t>
      </w:r>
      <w:r w:rsidR="00D65905">
        <w:t xml:space="preserve">.  </w:t>
      </w:r>
    </w:p>
    <w:p w14:paraId="4016B99F" w14:textId="77777777" w:rsidR="00652476" w:rsidRDefault="00652476" w:rsidP="00272D57">
      <w:pPr>
        <w:pStyle w:val="ListParagraph"/>
        <w:jc w:val="both"/>
      </w:pPr>
    </w:p>
    <w:p w14:paraId="42DBDC28" w14:textId="77777777" w:rsidR="006057F0" w:rsidRDefault="00A7334C" w:rsidP="00272D57">
      <w:pPr>
        <w:pStyle w:val="ListParagraph"/>
        <w:numPr>
          <w:ilvl w:val="0"/>
          <w:numId w:val="16"/>
        </w:numPr>
        <w:jc w:val="both"/>
      </w:pPr>
      <w:r>
        <w:rPr>
          <w:b/>
        </w:rPr>
        <w:t>Cardmember agreement</w:t>
      </w:r>
      <w:r w:rsidR="009E4E58">
        <w:t xml:space="preserve">: </w:t>
      </w:r>
    </w:p>
    <w:p w14:paraId="0799CABE" w14:textId="77777777" w:rsidR="00652476" w:rsidRDefault="009E4E58" w:rsidP="0084431C">
      <w:pPr>
        <w:pStyle w:val="ListParagraph"/>
        <w:jc w:val="both"/>
      </w:pPr>
      <w:r>
        <w:t xml:space="preserve">If approved for a Credit Card, the customer will be notified real time via the website and will </w:t>
      </w:r>
      <w:r w:rsidR="00C957A5">
        <w:t>be informed that they will be sent a</w:t>
      </w:r>
      <w:r>
        <w:t xml:space="preserve"> </w:t>
      </w:r>
      <w:r w:rsidR="00A7334C">
        <w:t>cardmember agreement</w:t>
      </w:r>
      <w:r>
        <w:t xml:space="preserve"> that outlines the Terms &amp; Conditions of the product</w:t>
      </w:r>
      <w:r w:rsidR="00443264">
        <w:t>, pending successful completion of the Verification step below</w:t>
      </w:r>
      <w:r>
        <w:t xml:space="preserve">.  </w:t>
      </w:r>
    </w:p>
    <w:p w14:paraId="32039731" w14:textId="77777777" w:rsidR="00652476" w:rsidRDefault="00652476" w:rsidP="00272D57">
      <w:pPr>
        <w:pStyle w:val="ListParagraph"/>
        <w:jc w:val="both"/>
      </w:pPr>
    </w:p>
    <w:p w14:paraId="4ECC072B" w14:textId="77777777" w:rsidR="006057F0" w:rsidRDefault="009E4E58" w:rsidP="00272D57">
      <w:pPr>
        <w:pStyle w:val="ListParagraph"/>
        <w:numPr>
          <w:ilvl w:val="0"/>
          <w:numId w:val="16"/>
        </w:numPr>
        <w:jc w:val="both"/>
      </w:pPr>
      <w:r w:rsidRPr="006057F0">
        <w:rPr>
          <w:b/>
        </w:rPr>
        <w:t>Verification</w:t>
      </w:r>
      <w:r>
        <w:t xml:space="preserve">: </w:t>
      </w:r>
    </w:p>
    <w:p w14:paraId="043BEAB2" w14:textId="77777777" w:rsidR="00CF2934" w:rsidRDefault="00443264" w:rsidP="00CF2934">
      <w:pPr>
        <w:pStyle w:val="ListParagraph"/>
        <w:jc w:val="both"/>
      </w:pPr>
      <w:r>
        <w:t>T</w:t>
      </w:r>
      <w:r w:rsidR="009E4E58">
        <w:t>he customer enter</w:t>
      </w:r>
      <w:r w:rsidR="00BF182A">
        <w:t>s</w:t>
      </w:r>
      <w:r w:rsidR="009E4E58">
        <w:t xml:space="preserve"> Verif</w:t>
      </w:r>
      <w:r w:rsidR="007B7333">
        <w:t xml:space="preserve">ication </w:t>
      </w:r>
      <w:r w:rsidR="00BF182A">
        <w:t>where their identity</w:t>
      </w:r>
      <w:r w:rsidR="00DA2885">
        <w:t xml:space="preserve"> and/or </w:t>
      </w:r>
      <w:r w:rsidR="007B7333">
        <w:t xml:space="preserve">information </w:t>
      </w:r>
      <w:r w:rsidR="00314D25">
        <w:t>is verified</w:t>
      </w:r>
      <w:r w:rsidR="009E4E58">
        <w:t xml:space="preserve">. </w:t>
      </w:r>
    </w:p>
    <w:p w14:paraId="09A75BA0" w14:textId="77777777" w:rsidR="00652476" w:rsidRDefault="00652476" w:rsidP="00CF2934">
      <w:pPr>
        <w:pStyle w:val="ListParagraph"/>
        <w:jc w:val="both"/>
      </w:pPr>
    </w:p>
    <w:p w14:paraId="7472BC00" w14:textId="77777777" w:rsidR="006057F0" w:rsidRDefault="009E4E58" w:rsidP="00272D57">
      <w:pPr>
        <w:pStyle w:val="ListParagraph"/>
        <w:numPr>
          <w:ilvl w:val="0"/>
          <w:numId w:val="16"/>
        </w:numPr>
        <w:jc w:val="both"/>
      </w:pPr>
      <w:r w:rsidRPr="006057F0">
        <w:rPr>
          <w:b/>
        </w:rPr>
        <w:t>Card Issuance and Activation</w:t>
      </w:r>
      <w:r w:rsidR="006057F0">
        <w:t>:</w:t>
      </w:r>
    </w:p>
    <w:p w14:paraId="70A332A6" w14:textId="77777777" w:rsidR="009E4E58" w:rsidRDefault="009E4E58" w:rsidP="00272D57">
      <w:pPr>
        <w:pStyle w:val="ListParagraph"/>
        <w:jc w:val="both"/>
      </w:pPr>
      <w:commentRangeStart w:id="307"/>
      <w:commentRangeStart w:id="308"/>
      <w:r>
        <w:t xml:space="preserve">Successful completion of the Verification step will lead to a Card being issued to the customer followed by Card activation once the customer receives the physical Card. </w:t>
      </w:r>
      <w:commentRangeEnd w:id="307"/>
      <w:r w:rsidR="003B19D2">
        <w:rPr>
          <w:rStyle w:val="CommentReference"/>
          <w:rFonts w:ascii="Calibri" w:eastAsia="Calibri" w:hAnsi="Calibri" w:cs="Calibri"/>
          <w:color w:val="000000"/>
        </w:rPr>
        <w:commentReference w:id="307"/>
      </w:r>
      <w:commentRangeEnd w:id="308"/>
      <w:r w:rsidR="007F208F">
        <w:rPr>
          <w:rStyle w:val="CommentReference"/>
          <w:rFonts w:ascii="Calibri" w:eastAsia="Calibri" w:hAnsi="Calibri" w:cs="Calibri"/>
          <w:color w:val="000000"/>
        </w:rPr>
        <w:commentReference w:id="308"/>
      </w:r>
    </w:p>
    <w:p w14:paraId="3FDB04D0" w14:textId="77777777" w:rsidR="00D65905" w:rsidRDefault="007B7333" w:rsidP="00272D57">
      <w:pPr>
        <w:jc w:val="both"/>
      </w:pPr>
      <w:r>
        <w:rPr>
          <w:rFonts w:cs="Arial"/>
          <w:color w:val="222222"/>
        </w:rPr>
        <w:t>If the</w:t>
      </w:r>
      <w:r w:rsidR="00D65905" w:rsidRPr="00136371">
        <w:rPr>
          <w:rFonts w:cs="Arial"/>
          <w:color w:val="222222"/>
        </w:rPr>
        <w:t xml:space="preserve"> </w:t>
      </w:r>
      <w:r>
        <w:rPr>
          <w:rFonts w:cs="Arial"/>
          <w:color w:val="222222"/>
        </w:rPr>
        <w:t>Card application</w:t>
      </w:r>
      <w:r w:rsidR="00D65905" w:rsidRPr="00136371">
        <w:rPr>
          <w:rFonts w:cs="Arial"/>
          <w:color w:val="222222"/>
        </w:rPr>
        <w:t xml:space="preserve"> is rejected at </w:t>
      </w:r>
      <w:r w:rsidR="00D65905">
        <w:rPr>
          <w:rFonts w:cs="Arial"/>
          <w:color w:val="222222"/>
        </w:rPr>
        <w:t>any Step in the process – whether due to Fraud or Credit concerns or due to a failure to verify information</w:t>
      </w:r>
      <w:r w:rsidR="00D65905" w:rsidRPr="00136371">
        <w:rPr>
          <w:rFonts w:cs="Arial"/>
          <w:color w:val="222222"/>
        </w:rPr>
        <w:t xml:space="preserve">, a </w:t>
      </w:r>
      <w:r w:rsidR="00D65905" w:rsidRPr="003B19D2">
        <w:rPr>
          <w:rFonts w:cs="Arial"/>
          <w:b/>
          <w:color w:val="222222"/>
          <w:highlight w:val="yellow"/>
          <w:rPrChange w:id="309" w:author="Jiayao Jiang" w:date="2018-01-12T09:08:00Z">
            <w:rPr>
              <w:rFonts w:cs="Arial"/>
              <w:color w:val="222222"/>
            </w:rPr>
          </w:rPrChange>
        </w:rPr>
        <w:t>Notice of Adverse Action (“NOAA”)</w:t>
      </w:r>
      <w:r w:rsidR="00D65905" w:rsidRPr="00136371">
        <w:rPr>
          <w:rFonts w:cs="Arial"/>
          <w:color w:val="222222"/>
        </w:rPr>
        <w:t xml:space="preserve">, as required by Section 1002.9 of Regulation B, will be issued to the applicant.  </w:t>
      </w:r>
    </w:p>
    <w:p w14:paraId="505478CD" w14:textId="77777777" w:rsidR="00D65905" w:rsidRDefault="00D65905" w:rsidP="00272D57">
      <w:pPr>
        <w:jc w:val="both"/>
      </w:pPr>
      <w:r>
        <w:t>The Steps are outlined in greater detail below:</w:t>
      </w:r>
    </w:p>
    <w:p w14:paraId="53AB3720" w14:textId="77777777" w:rsidR="00D65905" w:rsidRDefault="008034D5" w:rsidP="00272D57">
      <w:pPr>
        <w:pStyle w:val="Heading2"/>
        <w:numPr>
          <w:ilvl w:val="0"/>
          <w:numId w:val="15"/>
        </w:numPr>
        <w:jc w:val="both"/>
      </w:pPr>
      <w:r>
        <w:t>Collection of Customer Information</w:t>
      </w:r>
    </w:p>
    <w:p w14:paraId="6A6E9A9E" w14:textId="77777777" w:rsidR="00DD069A" w:rsidRDefault="00D65905" w:rsidP="00272D57">
      <w:pPr>
        <w:jc w:val="both"/>
      </w:pPr>
      <w:r w:rsidRPr="008A2CD6">
        <w:t xml:space="preserve">In this Step, personal </w:t>
      </w:r>
      <w:r>
        <w:t xml:space="preserve">identification </w:t>
      </w:r>
      <w:r w:rsidRPr="008A2CD6">
        <w:t>information</w:t>
      </w:r>
      <w:r w:rsidR="00314D25">
        <w:t xml:space="preserve"> is gathered</w:t>
      </w:r>
      <w:r>
        <w:t xml:space="preserve"> from the applicant</w:t>
      </w:r>
      <w:r w:rsidR="00CA4641">
        <w:t xml:space="preserve"> including </w:t>
      </w:r>
      <w:r w:rsidR="00232AED">
        <w:t>n</w:t>
      </w:r>
      <w:r w:rsidR="00CA4641">
        <w:t xml:space="preserve">ame, </w:t>
      </w:r>
      <w:r w:rsidR="00232AED">
        <w:t>a</w:t>
      </w:r>
      <w:r w:rsidR="00CA4641">
        <w:t xml:space="preserve">ddress, </w:t>
      </w:r>
      <w:r w:rsidR="00232AED">
        <w:t>e</w:t>
      </w:r>
      <w:r w:rsidR="00CA4641">
        <w:t xml:space="preserve">-mail address, </w:t>
      </w:r>
      <w:r w:rsidR="00232AED">
        <w:t>t</w:t>
      </w:r>
      <w:r w:rsidRPr="008A2CD6">
        <w:t>elephone number, Social</w:t>
      </w:r>
      <w:r w:rsidR="00CA4641">
        <w:t xml:space="preserve"> Security Number, </w:t>
      </w:r>
      <w:r w:rsidR="00551A90">
        <w:t>d</w:t>
      </w:r>
      <w:r>
        <w:t>ate of birth</w:t>
      </w:r>
      <w:r w:rsidR="00443264">
        <w:t>, and monthly mortgage/rent payments</w:t>
      </w:r>
      <w:r w:rsidRPr="008A2CD6">
        <w:t xml:space="preserve">. </w:t>
      </w:r>
      <w:r>
        <w:t xml:space="preserve"> </w:t>
      </w:r>
      <w:r w:rsidR="00AD6530">
        <w:t>Income information</w:t>
      </w:r>
      <w:r w:rsidR="00314D25">
        <w:t xml:space="preserve"> is also gathered</w:t>
      </w:r>
      <w:r w:rsidR="00A60FCF">
        <w:t xml:space="preserve">. </w:t>
      </w:r>
      <w:r w:rsidR="00DD069A">
        <w:t xml:space="preserve">  </w:t>
      </w:r>
    </w:p>
    <w:p w14:paraId="302E90FE" w14:textId="77777777" w:rsidR="00D65905" w:rsidRDefault="00314D25" w:rsidP="00272D57">
      <w:pPr>
        <w:jc w:val="both"/>
      </w:pPr>
      <w:r>
        <w:t>A</w:t>
      </w:r>
      <w:r w:rsidR="00A60FCF">
        <w:t>dditional relevant information from customers</w:t>
      </w:r>
      <w:r>
        <w:t xml:space="preserve"> may be collected</w:t>
      </w:r>
      <w:r w:rsidR="00A60FCF">
        <w:t xml:space="preserve"> such as </w:t>
      </w:r>
      <w:r w:rsidR="00551A90">
        <w:t>c</w:t>
      </w:r>
      <w:r w:rsidR="00AD6530">
        <w:t xml:space="preserve">hecking account balances, </w:t>
      </w:r>
      <w:r w:rsidR="00551A90">
        <w:t>e</w:t>
      </w:r>
      <w:r w:rsidR="00A60FCF">
        <w:t xml:space="preserve">mployment, </w:t>
      </w:r>
      <w:r w:rsidR="00551A90">
        <w:t>s</w:t>
      </w:r>
      <w:r w:rsidR="00A60FCF">
        <w:t>avings</w:t>
      </w:r>
      <w:r w:rsidR="00AD6530">
        <w:t xml:space="preserve"> account balances</w:t>
      </w:r>
      <w:r w:rsidR="00A60FCF">
        <w:t xml:space="preserve">, etc.  </w:t>
      </w:r>
    </w:p>
    <w:p w14:paraId="057D21D7" w14:textId="77777777" w:rsidR="00DD069A" w:rsidRDefault="00DD069A" w:rsidP="00272D57">
      <w:pPr>
        <w:jc w:val="both"/>
      </w:pPr>
      <w:r>
        <w:t xml:space="preserve">This Step also includes the </w:t>
      </w:r>
      <w:r w:rsidR="008034D5">
        <w:t>collection</w:t>
      </w:r>
      <w:r>
        <w:t xml:space="preserve"> of </w:t>
      </w:r>
      <w:r w:rsidR="0088251D">
        <w:t>c</w:t>
      </w:r>
      <w:r>
        <w:t>redit data &amp; additional 3</w:t>
      </w:r>
      <w:r w:rsidRPr="00DD069A">
        <w:rPr>
          <w:vertAlign w:val="superscript"/>
        </w:rPr>
        <w:t>rd</w:t>
      </w:r>
      <w:r>
        <w:t xml:space="preserve"> party data (described in </w:t>
      </w:r>
      <w:r w:rsidRPr="002144E3">
        <w:rPr>
          <w:i/>
        </w:rPr>
        <w:t>Appendix</w:t>
      </w:r>
      <w:r w:rsidR="00244450" w:rsidRPr="002144E3">
        <w:rPr>
          <w:i/>
        </w:rPr>
        <w:t xml:space="preserve"> 1</w:t>
      </w:r>
      <w:r w:rsidR="00896F10">
        <w:rPr>
          <w:i/>
        </w:rPr>
        <w:t xml:space="preserve"> &amp; Appendix 3</w:t>
      </w:r>
      <w:r>
        <w:t xml:space="preserve">) for use in </w:t>
      </w:r>
      <w:r w:rsidR="0088251D">
        <w:t>f</w:t>
      </w:r>
      <w:r>
        <w:t xml:space="preserve">raud &amp; </w:t>
      </w:r>
      <w:r w:rsidR="0088251D">
        <w:t>c</w:t>
      </w:r>
      <w:r>
        <w:t xml:space="preserve">redit decisioning.  </w:t>
      </w:r>
      <w:r w:rsidR="00314D25">
        <w:t>All</w:t>
      </w:r>
      <w:r>
        <w:t xml:space="preserve"> applicable laws and regulations</w:t>
      </w:r>
      <w:r w:rsidR="00314D25">
        <w:t xml:space="preserve"> will be complied with</w:t>
      </w:r>
      <w:r>
        <w:t xml:space="preserve"> while gathering customer data – including </w:t>
      </w:r>
      <w:r w:rsidR="008034D5">
        <w:t>obtaining any required</w:t>
      </w:r>
      <w:r>
        <w:t xml:space="preserve"> customer consent to </w:t>
      </w:r>
      <w:r w:rsidR="008034D5">
        <w:t>collect</w:t>
      </w:r>
      <w:r>
        <w:t xml:space="preserve"> and use credit bureau data. </w:t>
      </w:r>
    </w:p>
    <w:p w14:paraId="2C87E61C" w14:textId="77777777" w:rsidR="00D65905" w:rsidRPr="008A2CD6" w:rsidRDefault="00A60FCF" w:rsidP="00272D57">
      <w:pPr>
        <w:jc w:val="both"/>
      </w:pPr>
      <w:r>
        <w:lastRenderedPageBreak/>
        <w:t xml:space="preserve">The details of this Step </w:t>
      </w:r>
      <w:r w:rsidR="00DD069A">
        <w:t xml:space="preserve">(i.e. how &amp; when information is gathered, especially credit bureau information) </w:t>
      </w:r>
      <w:r>
        <w:t xml:space="preserve">vary </w:t>
      </w:r>
      <w:r w:rsidR="00AE188A">
        <w:t xml:space="preserve">based on whether </w:t>
      </w:r>
      <w:r>
        <w:t xml:space="preserve">the customer is known to Avant and </w:t>
      </w:r>
      <w:r w:rsidR="00AE188A">
        <w:t>based on</w:t>
      </w:r>
      <w:r>
        <w:t xml:space="preserve"> the </w:t>
      </w:r>
      <w:r w:rsidR="007B7333">
        <w:t xml:space="preserve">type of </w:t>
      </w:r>
      <w:r>
        <w:t xml:space="preserve">application. </w:t>
      </w:r>
    </w:p>
    <w:p w14:paraId="74939211" w14:textId="77777777" w:rsidR="00A60FCF" w:rsidRDefault="00A60FCF" w:rsidP="00272D57">
      <w:pPr>
        <w:pStyle w:val="ListParagraph"/>
        <w:numPr>
          <w:ilvl w:val="0"/>
          <w:numId w:val="16"/>
        </w:numPr>
        <w:jc w:val="both"/>
        <w:rPr>
          <w:b/>
        </w:rPr>
      </w:pPr>
      <w:r>
        <w:rPr>
          <w:b/>
        </w:rPr>
        <w:t>Down-sell customers</w:t>
      </w:r>
    </w:p>
    <w:p w14:paraId="5C578478" w14:textId="77777777" w:rsidR="00A60FCF" w:rsidRDefault="00A60FCF" w:rsidP="00272D57">
      <w:pPr>
        <w:pStyle w:val="ListParagraph"/>
        <w:jc w:val="both"/>
        <w:rPr>
          <w:rFonts w:cs="Arial"/>
          <w:color w:val="222222"/>
        </w:rPr>
      </w:pPr>
      <w:r>
        <w:rPr>
          <w:rFonts w:cs="Arial"/>
          <w:color w:val="222222"/>
        </w:rPr>
        <w:t>I</w:t>
      </w:r>
      <w:r w:rsidRPr="003916D7">
        <w:rPr>
          <w:rFonts w:cs="Arial"/>
          <w:color w:val="222222"/>
        </w:rPr>
        <w:t xml:space="preserve">f the </w:t>
      </w:r>
      <w:r>
        <w:rPr>
          <w:rFonts w:cs="Arial"/>
          <w:color w:val="222222"/>
        </w:rPr>
        <w:t>applicant</w:t>
      </w:r>
      <w:r w:rsidRPr="003916D7">
        <w:rPr>
          <w:rFonts w:cs="Arial"/>
          <w:color w:val="222222"/>
        </w:rPr>
        <w:t xml:space="preserve"> is entirely new to Avant, then </w:t>
      </w:r>
      <w:r w:rsidR="00393E4F">
        <w:rPr>
          <w:rFonts w:cs="Arial"/>
          <w:color w:val="222222"/>
        </w:rPr>
        <w:t>they</w:t>
      </w:r>
      <w:r w:rsidRPr="003916D7">
        <w:rPr>
          <w:rFonts w:cs="Arial"/>
          <w:color w:val="222222"/>
        </w:rPr>
        <w:t xml:space="preserve"> need to fill out all the relevant information in the application</w:t>
      </w:r>
      <w:r w:rsidR="00BC0E31">
        <w:rPr>
          <w:rFonts w:cs="Arial"/>
          <w:color w:val="222222"/>
        </w:rPr>
        <w:t xml:space="preserve"> </w:t>
      </w:r>
    </w:p>
    <w:p w14:paraId="2481D7D2" w14:textId="77777777" w:rsidR="00A60FCF" w:rsidRDefault="00A60FCF" w:rsidP="00272D57">
      <w:pPr>
        <w:pStyle w:val="ListParagraph"/>
        <w:jc w:val="both"/>
        <w:rPr>
          <w:rFonts w:cs="Arial"/>
          <w:color w:val="222222"/>
        </w:rPr>
      </w:pPr>
    </w:p>
    <w:p w14:paraId="2441602B" w14:textId="77777777" w:rsidR="004B5657" w:rsidRPr="009F3AD8" w:rsidRDefault="00A60FCF" w:rsidP="00272D57">
      <w:pPr>
        <w:pStyle w:val="ListParagraph"/>
        <w:jc w:val="both"/>
        <w:rPr>
          <w:rFonts w:cs="Arial"/>
          <w:color w:val="222222"/>
        </w:rPr>
      </w:pPr>
      <w:r>
        <w:rPr>
          <w:rFonts w:cs="Arial"/>
          <w:color w:val="222222"/>
        </w:rPr>
        <w:t xml:space="preserve">For Down-sell customers, </w:t>
      </w:r>
      <w:r w:rsidRPr="003916D7">
        <w:rPr>
          <w:rFonts w:cs="Arial"/>
          <w:color w:val="222222"/>
        </w:rPr>
        <w:t xml:space="preserve">much of </w:t>
      </w:r>
      <w:r>
        <w:rPr>
          <w:rFonts w:cs="Arial"/>
          <w:color w:val="222222"/>
        </w:rPr>
        <w:t>their</w:t>
      </w:r>
      <w:r w:rsidRPr="003916D7">
        <w:rPr>
          <w:rFonts w:cs="Arial"/>
          <w:color w:val="222222"/>
        </w:rPr>
        <w:t xml:space="preserve"> information </w:t>
      </w:r>
      <w:r w:rsidR="00314D25">
        <w:rPr>
          <w:rFonts w:cs="Arial"/>
          <w:color w:val="222222"/>
        </w:rPr>
        <w:t xml:space="preserve">will be </w:t>
      </w:r>
      <w:r w:rsidRPr="003916D7">
        <w:rPr>
          <w:rFonts w:cs="Arial"/>
          <w:color w:val="222222"/>
        </w:rPr>
        <w:t>available to be used f</w:t>
      </w:r>
      <w:r>
        <w:rPr>
          <w:rFonts w:cs="Arial"/>
          <w:color w:val="222222"/>
        </w:rPr>
        <w:t>or the Credit Card application</w:t>
      </w:r>
      <w:r w:rsidR="00DB3AE0">
        <w:rPr>
          <w:rFonts w:cs="Arial"/>
          <w:color w:val="222222"/>
        </w:rPr>
        <w:t>.</w:t>
      </w:r>
      <w:r>
        <w:rPr>
          <w:rFonts w:cs="Arial"/>
          <w:color w:val="222222"/>
        </w:rPr>
        <w:t xml:space="preserve"> </w:t>
      </w:r>
      <w:r w:rsidR="00DB3AE0">
        <w:rPr>
          <w:rFonts w:cs="Arial"/>
          <w:color w:val="222222"/>
        </w:rPr>
        <w:t>A</w:t>
      </w:r>
      <w:r>
        <w:rPr>
          <w:rFonts w:cs="Arial"/>
          <w:color w:val="222222"/>
        </w:rPr>
        <w:t xml:space="preserve">ccordingly, the Customer Information Gathering Step in such situations will be oriented to only </w:t>
      </w:r>
      <w:r w:rsidR="008034D5">
        <w:rPr>
          <w:rFonts w:cs="Arial"/>
          <w:color w:val="222222"/>
        </w:rPr>
        <w:t>collect</w:t>
      </w:r>
      <w:r>
        <w:rPr>
          <w:rFonts w:cs="Arial"/>
          <w:color w:val="222222"/>
        </w:rPr>
        <w:t xml:space="preserve"> incremental information from customers.</w:t>
      </w:r>
      <w:r w:rsidR="00DD069A">
        <w:rPr>
          <w:rFonts w:cs="Arial"/>
          <w:color w:val="222222"/>
        </w:rPr>
        <w:t xml:space="preserve">  </w:t>
      </w:r>
      <w:r w:rsidR="00271F80">
        <w:rPr>
          <w:rFonts w:cs="Arial"/>
          <w:color w:val="222222"/>
        </w:rPr>
        <w:t>T</w:t>
      </w:r>
      <w:r w:rsidR="00DD069A">
        <w:rPr>
          <w:rFonts w:cs="Arial"/>
          <w:color w:val="222222"/>
        </w:rPr>
        <w:t>he customers</w:t>
      </w:r>
      <w:r w:rsidR="008034D5">
        <w:rPr>
          <w:rFonts w:cs="Arial"/>
          <w:color w:val="222222"/>
        </w:rPr>
        <w:t xml:space="preserve">’ credit data </w:t>
      </w:r>
      <w:r w:rsidR="00271F80">
        <w:rPr>
          <w:rFonts w:cs="Arial"/>
          <w:color w:val="222222"/>
        </w:rPr>
        <w:t xml:space="preserve">may also be </w:t>
      </w:r>
      <w:r w:rsidR="008034D5">
        <w:rPr>
          <w:rFonts w:cs="Arial"/>
          <w:color w:val="222222"/>
        </w:rPr>
        <w:t>available for use</w:t>
      </w:r>
      <w:r w:rsidR="00DD069A">
        <w:rPr>
          <w:rFonts w:cs="Arial"/>
          <w:color w:val="222222"/>
        </w:rPr>
        <w:t xml:space="preserve"> </w:t>
      </w:r>
      <w:r w:rsidR="008034D5">
        <w:rPr>
          <w:rFonts w:cs="Arial"/>
          <w:color w:val="222222"/>
        </w:rPr>
        <w:t xml:space="preserve">in the instances where </w:t>
      </w:r>
      <w:r w:rsidR="00271F80">
        <w:rPr>
          <w:rFonts w:cs="Arial"/>
          <w:color w:val="222222"/>
        </w:rPr>
        <w:t>it is</w:t>
      </w:r>
      <w:r w:rsidR="008034D5">
        <w:rPr>
          <w:rFonts w:cs="Arial"/>
          <w:color w:val="222222"/>
        </w:rPr>
        <w:t xml:space="preserve"> permitted to do so by law and appropriate consumer consent </w:t>
      </w:r>
      <w:r w:rsidR="00271F80">
        <w:rPr>
          <w:rFonts w:cs="Arial"/>
          <w:color w:val="222222"/>
        </w:rPr>
        <w:t xml:space="preserve">has been given </w:t>
      </w:r>
      <w:r w:rsidR="008034D5">
        <w:rPr>
          <w:rFonts w:cs="Arial"/>
          <w:color w:val="222222"/>
        </w:rPr>
        <w:t>for such use.</w:t>
      </w:r>
    </w:p>
    <w:p w14:paraId="7B131308" w14:textId="77777777" w:rsidR="00CF2934" w:rsidRPr="00403BFE" w:rsidRDefault="00CF2934" w:rsidP="00272D57">
      <w:pPr>
        <w:pStyle w:val="ListParagraph"/>
        <w:jc w:val="both"/>
        <w:rPr>
          <w:b/>
        </w:rPr>
      </w:pPr>
    </w:p>
    <w:p w14:paraId="25CE09B4" w14:textId="77777777" w:rsidR="00AE188A" w:rsidRPr="009F3AD8" w:rsidRDefault="00A60FCF" w:rsidP="00272D57">
      <w:pPr>
        <w:pStyle w:val="ListParagraph"/>
        <w:numPr>
          <w:ilvl w:val="0"/>
          <w:numId w:val="16"/>
        </w:numPr>
        <w:jc w:val="both"/>
        <w:rPr>
          <w:b/>
        </w:rPr>
      </w:pPr>
      <w:r>
        <w:rPr>
          <w:b/>
        </w:rPr>
        <w:t xml:space="preserve">Application </w:t>
      </w:r>
      <w:r w:rsidR="007B7333">
        <w:rPr>
          <w:b/>
        </w:rPr>
        <w:t>Type</w:t>
      </w:r>
      <w:r w:rsidR="00185AC6">
        <w:rPr>
          <w:b/>
        </w:rPr>
        <w:t>s</w:t>
      </w:r>
    </w:p>
    <w:p w14:paraId="6C56F22A" w14:textId="77777777" w:rsidR="00872176" w:rsidRPr="00652476" w:rsidRDefault="00A60FCF" w:rsidP="00652476">
      <w:pPr>
        <w:pStyle w:val="ListParagraph"/>
        <w:numPr>
          <w:ilvl w:val="0"/>
          <w:numId w:val="25"/>
        </w:numPr>
        <w:jc w:val="both"/>
        <w:rPr>
          <w:b/>
        </w:rPr>
      </w:pPr>
      <w:r w:rsidRPr="00A96483">
        <w:rPr>
          <w:u w:val="single"/>
        </w:rPr>
        <w:t>Unsolicited</w:t>
      </w:r>
      <w:r w:rsidR="00A96483">
        <w:t>:  A</w:t>
      </w:r>
      <w:r>
        <w:t xml:space="preserve">pplicants will need to fill out </w:t>
      </w:r>
      <w:r w:rsidR="00A96483">
        <w:t xml:space="preserve">all the information required </w:t>
      </w:r>
      <w:r w:rsidR="00AE188A">
        <w:t>in the application.</w:t>
      </w:r>
      <w:r w:rsidR="00BF3828">
        <w:t xml:space="preserve">  The customer will need to consent to the </w:t>
      </w:r>
      <w:r w:rsidR="008034D5">
        <w:t>collection</w:t>
      </w:r>
      <w:r w:rsidR="00BF3828">
        <w:t xml:space="preserve"> and use of additional information from 3</w:t>
      </w:r>
      <w:r w:rsidR="00BF3828" w:rsidRPr="00BF3828">
        <w:rPr>
          <w:vertAlign w:val="superscript"/>
        </w:rPr>
        <w:t>rd</w:t>
      </w:r>
      <w:r w:rsidR="00BF3828">
        <w:t xml:space="preserve"> parties (cred</w:t>
      </w:r>
      <w:r w:rsidR="00872176">
        <w:t>it bureau data</w:t>
      </w:r>
      <w:r w:rsidR="00055860">
        <w:t>)</w:t>
      </w:r>
      <w:r w:rsidR="00872176">
        <w:t xml:space="preserve">. </w:t>
      </w:r>
    </w:p>
    <w:p w14:paraId="5E9522CD" w14:textId="77777777" w:rsidR="00AE188A" w:rsidRPr="00652476" w:rsidRDefault="00A96483" w:rsidP="00652476">
      <w:pPr>
        <w:pStyle w:val="ListParagraph"/>
        <w:numPr>
          <w:ilvl w:val="0"/>
          <w:numId w:val="25"/>
        </w:numPr>
        <w:jc w:val="both"/>
        <w:rPr>
          <w:b/>
        </w:rPr>
      </w:pPr>
      <w:r w:rsidRPr="00A96483">
        <w:rPr>
          <w:u w:val="single"/>
        </w:rPr>
        <w:t>Solicited</w:t>
      </w:r>
      <w:r>
        <w:t xml:space="preserve">:  </w:t>
      </w:r>
      <w:r w:rsidR="00271F80">
        <w:t>P</w:t>
      </w:r>
      <w:r w:rsidR="00AE188A">
        <w:t>re-screened offer</w:t>
      </w:r>
      <w:r w:rsidR="00271F80">
        <w:t>s</w:t>
      </w:r>
      <w:r w:rsidR="00AE188A">
        <w:t xml:space="preserve"> of credit</w:t>
      </w:r>
      <w:r w:rsidR="00271F80">
        <w:t xml:space="preserve"> may be periodically offered</w:t>
      </w:r>
      <w:r w:rsidR="00AE188A">
        <w:t xml:space="preserve"> to customers based on credit bureau information &amp; credit scoring models.  </w:t>
      </w:r>
      <w:r w:rsidR="00872176">
        <w:t xml:space="preserve">Such pre-screen offers may be made via Direct Mail or via an Affiliate (e.g. Credit Karma).  </w:t>
      </w:r>
      <w:r w:rsidR="00AE188A">
        <w:t>If an applicant</w:t>
      </w:r>
      <w:r w:rsidR="00AE188A" w:rsidRPr="008A2CD6">
        <w:t xml:space="preserve"> respond</w:t>
      </w:r>
      <w:r w:rsidR="00AE188A">
        <w:t>s</w:t>
      </w:r>
      <w:r w:rsidR="00AE188A" w:rsidRPr="008A2CD6">
        <w:t xml:space="preserve"> to the pre-screened </w:t>
      </w:r>
      <w:r w:rsidR="00AE188A">
        <w:t xml:space="preserve">offer, then </w:t>
      </w:r>
      <w:r w:rsidR="00271F80">
        <w:t xml:space="preserve">customer </w:t>
      </w:r>
      <w:r w:rsidR="00AE188A">
        <w:t>information on the application</w:t>
      </w:r>
      <w:r w:rsidR="00271F80">
        <w:t xml:space="preserve"> will be pre-filled</w:t>
      </w:r>
      <w:r w:rsidR="00AE188A">
        <w:t xml:space="preserve"> based on the information available when the offer was sent.  The applicant will then proceed</w:t>
      </w:r>
      <w:r w:rsidR="00AE188A" w:rsidRPr="008A2CD6">
        <w:t xml:space="preserve"> </w:t>
      </w:r>
      <w:r w:rsidR="00AE188A">
        <w:t>through the rest of the application process, including submitting additional data for use in Underwriting or Verificatio</w:t>
      </w:r>
      <w:r w:rsidR="009F3AD8">
        <w:t>ns as appropriate</w:t>
      </w:r>
      <w:r w:rsidR="00AE188A">
        <w:t>.</w:t>
      </w:r>
    </w:p>
    <w:p w14:paraId="1A6501E5" w14:textId="77777777" w:rsidR="00A96483" w:rsidRPr="00E35C34" w:rsidRDefault="00AE188A">
      <w:pPr>
        <w:pStyle w:val="ListParagraph"/>
        <w:numPr>
          <w:ilvl w:val="0"/>
          <w:numId w:val="25"/>
        </w:numPr>
        <w:jc w:val="both"/>
        <w:rPr>
          <w:b/>
          <w:bCs/>
        </w:rPr>
      </w:pPr>
      <w:r>
        <w:rPr>
          <w:u w:val="single"/>
        </w:rPr>
        <w:t>Down-sell</w:t>
      </w:r>
      <w:r>
        <w:t xml:space="preserve">:  </w:t>
      </w:r>
      <w:r w:rsidR="00520AB7">
        <w:t>If a customer applies for</w:t>
      </w:r>
      <w:r w:rsidR="00686F0E">
        <w:t xml:space="preserve"> </w:t>
      </w:r>
      <w:r w:rsidR="00520AB7">
        <w:t>an</w:t>
      </w:r>
      <w:r w:rsidR="00271F80">
        <w:t xml:space="preserve">other </w:t>
      </w:r>
      <w:proofErr w:type="spellStart"/>
      <w:r w:rsidR="00D436CD">
        <w:t>WebBank</w:t>
      </w:r>
      <w:proofErr w:type="spellEnd"/>
      <w:r w:rsidR="00D436CD">
        <w:t xml:space="preserve"> </w:t>
      </w:r>
      <w:r w:rsidR="00271F80">
        <w:t>product offered through</w:t>
      </w:r>
      <w:r w:rsidR="00520AB7">
        <w:t xml:space="preserve"> Avant, then </w:t>
      </w:r>
      <w:r w:rsidR="00271F80">
        <w:t>the customer</w:t>
      </w:r>
      <w:r w:rsidR="00520AB7">
        <w:t xml:space="preserve"> may</w:t>
      </w:r>
      <w:r w:rsidR="00271F80">
        <w:t xml:space="preserve"> receive</w:t>
      </w:r>
      <w:r w:rsidR="00520AB7">
        <w:t xml:space="preserve"> a Credit Card offer as a Down-sell.  In such instances, some customer information </w:t>
      </w:r>
      <w:r w:rsidR="00271F80">
        <w:t>will be on file</w:t>
      </w:r>
      <w:r w:rsidR="00520AB7">
        <w:t xml:space="preserve">, including the customer’s credit information (with the appropriate </w:t>
      </w:r>
      <w:r w:rsidR="008034D5">
        <w:t xml:space="preserve">consumer consent </w:t>
      </w:r>
      <w:r w:rsidR="00520AB7">
        <w:t>in place).  Accordingly, the</w:t>
      </w:r>
      <w:r w:rsidR="008034D5">
        <w:t xml:space="preserve"> Collection of</w:t>
      </w:r>
      <w:r w:rsidR="00520AB7">
        <w:t xml:space="preserve"> Customer Information step will focus on </w:t>
      </w:r>
      <w:r w:rsidR="008034D5">
        <w:t>collecting</w:t>
      </w:r>
      <w:r w:rsidR="00520AB7">
        <w:t xml:space="preserve"> additional data specifically for use in Credit Card Underwriting or Ve</w:t>
      </w:r>
      <w:r w:rsidR="005921B2">
        <w:t>rifications as appropriate</w:t>
      </w:r>
      <w:r w:rsidR="00520AB7">
        <w:t>.</w:t>
      </w:r>
    </w:p>
    <w:p w14:paraId="3006657D" w14:textId="77777777" w:rsidR="00906B6E" w:rsidRDefault="001926B0" w:rsidP="00272D57">
      <w:pPr>
        <w:jc w:val="both"/>
      </w:pPr>
      <w:r>
        <w:t>Once customers have filled in and submitted the application, they proceed to t</w:t>
      </w:r>
      <w:r w:rsidR="00CF2934">
        <w:t>he Credit Card Decisioning Step</w:t>
      </w:r>
      <w:r w:rsidR="00271F10">
        <w:t xml:space="preserve">.  </w:t>
      </w:r>
    </w:p>
    <w:p w14:paraId="00704834" w14:textId="77777777" w:rsidR="009E4E58" w:rsidRDefault="009E4E58" w:rsidP="00A873B8">
      <w:pPr>
        <w:pStyle w:val="Heading2"/>
        <w:numPr>
          <w:ilvl w:val="0"/>
          <w:numId w:val="15"/>
        </w:numPr>
        <w:jc w:val="both"/>
      </w:pPr>
      <w:r>
        <w:t xml:space="preserve">Credit Card </w:t>
      </w:r>
      <w:r w:rsidR="00EE680A">
        <w:t>Decisioning</w:t>
      </w:r>
    </w:p>
    <w:p w14:paraId="6E8E938F" w14:textId="77777777" w:rsidR="00B22F6E" w:rsidRDefault="003E07D4" w:rsidP="00272D57">
      <w:pPr>
        <w:spacing w:after="0"/>
        <w:jc w:val="both"/>
      </w:pPr>
      <w:r>
        <w:t>T</w:t>
      </w:r>
      <w:r w:rsidR="00B22F6E">
        <w:t>his Step con</w:t>
      </w:r>
      <w:r w:rsidR="007B7333">
        <w:t>sists of 2</w:t>
      </w:r>
      <w:r w:rsidR="00B22F6E">
        <w:t xml:space="preserve"> </w:t>
      </w:r>
      <w:r w:rsidR="00562D9E">
        <w:t>sub-</w:t>
      </w:r>
      <w:r w:rsidR="00B22F6E">
        <w:t>decisioning steps:</w:t>
      </w:r>
    </w:p>
    <w:p w14:paraId="6EBFB648" w14:textId="77777777" w:rsidR="00B22F6E" w:rsidRDefault="00B22F6E" w:rsidP="00272D57">
      <w:pPr>
        <w:pStyle w:val="ListParagraph"/>
        <w:numPr>
          <w:ilvl w:val="0"/>
          <w:numId w:val="26"/>
        </w:numPr>
        <w:jc w:val="both"/>
      </w:pPr>
      <w:r>
        <w:t>W</w:t>
      </w:r>
      <w:r w:rsidR="003E07D4">
        <w:t xml:space="preserve">hether to extend credit to the applicant </w:t>
      </w:r>
      <w:r>
        <w:t>or not</w:t>
      </w:r>
      <w:r w:rsidR="005628D9">
        <w:t xml:space="preserve"> (Approve/Decline decision)</w:t>
      </w:r>
    </w:p>
    <w:p w14:paraId="4BC0CBBC" w14:textId="77777777" w:rsidR="00AB468D" w:rsidRDefault="007B7333" w:rsidP="00272D57">
      <w:pPr>
        <w:pStyle w:val="ListParagraph"/>
        <w:numPr>
          <w:ilvl w:val="0"/>
          <w:numId w:val="26"/>
        </w:numPr>
        <w:jc w:val="both"/>
      </w:pPr>
      <w:r>
        <w:t>If approved, t</w:t>
      </w:r>
      <w:r w:rsidR="003E07D4">
        <w:t xml:space="preserve">he applicant’s </w:t>
      </w:r>
      <w:r w:rsidR="00B22F6E">
        <w:t xml:space="preserve">Initial Credit Line </w:t>
      </w:r>
    </w:p>
    <w:p w14:paraId="3E54D492" w14:textId="77777777" w:rsidR="00B22F6E" w:rsidRDefault="00B22F6E" w:rsidP="00272D57">
      <w:pPr>
        <w:jc w:val="both"/>
      </w:pPr>
      <w:r>
        <w:t xml:space="preserve">Each of these sub decisioning steps can vary based on the Application </w:t>
      </w:r>
      <w:r w:rsidR="00E65DA0">
        <w:t>type</w:t>
      </w:r>
      <w:r>
        <w:t xml:space="preserve">.  Each of these steps will also vary for the different populations </w:t>
      </w:r>
      <w:r w:rsidR="0084431C">
        <w:t>that are</w:t>
      </w:r>
      <w:r>
        <w:t xml:space="preserve"> target</w:t>
      </w:r>
      <w:r w:rsidR="00993C97">
        <w:t>ed</w:t>
      </w:r>
      <w:r>
        <w:t xml:space="preserve"> for the Credit Card product.  </w:t>
      </w:r>
    </w:p>
    <w:p w14:paraId="576BC6BF" w14:textId="77777777" w:rsidR="00B22F6E" w:rsidRDefault="00EC1BA4" w:rsidP="00272D57">
      <w:pPr>
        <w:jc w:val="both"/>
      </w:pPr>
      <w:r>
        <w:lastRenderedPageBreak/>
        <w:t xml:space="preserve">Our desired, broad target market contains customers with very different customer profiles and varying amount of data availability (specifically credit bureau data availability).  </w:t>
      </w:r>
      <w:r w:rsidR="00BD7F49">
        <w:t>T</w:t>
      </w:r>
      <w:r>
        <w:t xml:space="preserve">he population for decisioning </w:t>
      </w:r>
      <w:r w:rsidR="00BD7F49">
        <w:t xml:space="preserve">has been segmented </w:t>
      </w:r>
      <w:r>
        <w:t xml:space="preserve">as </w:t>
      </w:r>
      <w:r w:rsidR="00FC6207">
        <w:t xml:space="preserve">outlined in </w:t>
      </w:r>
      <w:r w:rsidR="00183C7E">
        <w:t>Table</w:t>
      </w:r>
      <w:r w:rsidR="00FC6207">
        <w:t xml:space="preserve"> </w:t>
      </w:r>
      <w:r w:rsidR="00F67EB3">
        <w:t>1</w:t>
      </w:r>
      <w:r>
        <w:t>:</w:t>
      </w:r>
    </w:p>
    <w:p w14:paraId="5CB461D4" w14:textId="77777777" w:rsidR="00374D71" w:rsidRDefault="00FC6207" w:rsidP="00652476">
      <w:pPr>
        <w:pStyle w:val="ListParagraph"/>
        <w:numPr>
          <w:ilvl w:val="0"/>
          <w:numId w:val="27"/>
        </w:numPr>
        <w:jc w:val="both"/>
      </w:pPr>
      <w:r>
        <w:rPr>
          <w:u w:val="single"/>
        </w:rPr>
        <w:t>Established</w:t>
      </w:r>
      <w:r w:rsidR="00EC1BA4">
        <w:t xml:space="preserve">:  This more traditional population is the largest target market for the Credit Card product.  Customers in this segment have </w:t>
      </w:r>
      <w:r>
        <w:t>sufficient credit bureau data (including FICO scores) available for use in decisioning</w:t>
      </w:r>
      <w:r w:rsidR="00EC1BA4">
        <w:t>.</w:t>
      </w:r>
    </w:p>
    <w:p w14:paraId="0F19F70F" w14:textId="77777777" w:rsidR="00EC1BA4" w:rsidRDefault="00FC6207" w:rsidP="00272D57">
      <w:pPr>
        <w:pStyle w:val="ListParagraph"/>
        <w:numPr>
          <w:ilvl w:val="0"/>
          <w:numId w:val="27"/>
        </w:numPr>
        <w:jc w:val="both"/>
      </w:pPr>
      <w:r>
        <w:rPr>
          <w:u w:val="single"/>
        </w:rPr>
        <w:t>Emerging</w:t>
      </w:r>
      <w:r>
        <w:t xml:space="preserve">:  This is a smaller </w:t>
      </w:r>
      <w:r w:rsidR="00EC1BA4">
        <w:t>population that is seeking to build credit history through responsible use of a Credit Card product.  This segment of the population has less bureau data av</w:t>
      </w:r>
      <w:r w:rsidR="002144E3">
        <w:t xml:space="preserve">ailable for use in decisioning; </w:t>
      </w:r>
      <w:r w:rsidR="008034D5">
        <w:t>accordingly,</w:t>
      </w:r>
      <w:r w:rsidR="002144E3">
        <w:t xml:space="preserve"> </w:t>
      </w:r>
      <w:r w:rsidR="00EC1BA4">
        <w:t>alternate data and scores</w:t>
      </w:r>
      <w:r w:rsidR="00BD7F49">
        <w:t xml:space="preserve"> will be used</w:t>
      </w:r>
      <w:r w:rsidR="00EC1BA4">
        <w:t xml:space="preserve"> </w:t>
      </w:r>
      <w:r w:rsidR="002144E3">
        <w:t>to decision</w:t>
      </w:r>
      <w:r w:rsidR="005628D9">
        <w:t xml:space="preserve"> this segment. </w:t>
      </w:r>
      <w:r w:rsidR="00F15C47">
        <w:t xml:space="preserve">This population includes customers without </w:t>
      </w:r>
      <w:r w:rsidR="005521A1">
        <w:t xml:space="preserve">a </w:t>
      </w:r>
      <w:r w:rsidR="00F15C47">
        <w:t>FICO</w:t>
      </w:r>
      <w:r w:rsidR="005521A1">
        <w:t xml:space="preserve"> score</w:t>
      </w:r>
      <w:r w:rsidR="00F15C47">
        <w:t>.</w:t>
      </w:r>
    </w:p>
    <w:tbl>
      <w:tblPr>
        <w:tblW w:w="82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6652"/>
        <w:gridCol w:w="1611"/>
      </w:tblGrid>
      <w:tr w:rsidR="00EF5F31" w:rsidRPr="008A2CD6" w14:paraId="75B00121" w14:textId="77777777" w:rsidTr="00313563">
        <w:trPr>
          <w:trHeight w:val="408"/>
          <w:jc w:val="center"/>
        </w:trPr>
        <w:tc>
          <w:tcPr>
            <w:tcW w:w="8263" w:type="dxa"/>
            <w:gridSpan w:val="2"/>
            <w:shd w:val="clear" w:color="auto" w:fill="44546A" w:themeFill="text2"/>
            <w:tcMar>
              <w:top w:w="14" w:type="dxa"/>
              <w:left w:w="115" w:type="dxa"/>
              <w:bottom w:w="14" w:type="dxa"/>
              <w:right w:w="115" w:type="dxa"/>
            </w:tcMar>
            <w:vAlign w:val="center"/>
          </w:tcPr>
          <w:p w14:paraId="7227A348" w14:textId="77777777" w:rsidR="00EF5F31" w:rsidRPr="008A2CD6" w:rsidRDefault="00EF5F31" w:rsidP="00313563">
            <w:pPr>
              <w:spacing w:after="0"/>
              <w:jc w:val="center"/>
              <w:rPr>
                <w:b/>
                <w:color w:val="FFFFFF" w:themeColor="background1"/>
              </w:rPr>
            </w:pPr>
            <w:r>
              <w:rPr>
                <w:b/>
                <w:color w:val="FFFFFF" w:themeColor="background1"/>
              </w:rPr>
              <w:t>Table 1: Segmentation Logic</w:t>
            </w:r>
          </w:p>
        </w:tc>
      </w:tr>
      <w:tr w:rsidR="00EF5F31" w:rsidRPr="008A2CD6" w14:paraId="089F11BD" w14:textId="77777777" w:rsidTr="00313563">
        <w:trPr>
          <w:trHeight w:val="416"/>
          <w:jc w:val="center"/>
        </w:trPr>
        <w:tc>
          <w:tcPr>
            <w:tcW w:w="6652" w:type="dxa"/>
            <w:tcMar>
              <w:top w:w="14" w:type="dxa"/>
              <w:left w:w="115" w:type="dxa"/>
              <w:bottom w:w="14" w:type="dxa"/>
              <w:right w:w="115" w:type="dxa"/>
            </w:tcMar>
            <w:vAlign w:val="center"/>
          </w:tcPr>
          <w:p w14:paraId="7C28587A" w14:textId="77777777" w:rsidR="00EF5F31" w:rsidRPr="008A2CD6" w:rsidRDefault="00EF5F31" w:rsidP="00313563">
            <w:pPr>
              <w:spacing w:after="0"/>
              <w:rPr>
                <w:sz w:val="20"/>
                <w:szCs w:val="20"/>
              </w:rPr>
            </w:pPr>
            <w:r>
              <w:rPr>
                <w:b/>
                <w:bCs/>
                <w:sz w:val="20"/>
                <w:szCs w:val="20"/>
              </w:rPr>
              <w:t>Variable &amp; Evaluation</w:t>
            </w:r>
          </w:p>
        </w:tc>
        <w:tc>
          <w:tcPr>
            <w:tcW w:w="1611" w:type="dxa"/>
            <w:tcMar>
              <w:top w:w="14" w:type="dxa"/>
              <w:left w:w="115" w:type="dxa"/>
              <w:bottom w:w="14" w:type="dxa"/>
              <w:right w:w="115" w:type="dxa"/>
            </w:tcMar>
            <w:vAlign w:val="center"/>
          </w:tcPr>
          <w:p w14:paraId="32D74C83" w14:textId="77777777" w:rsidR="00EF5F31" w:rsidRPr="008A2CD6" w:rsidRDefault="00EF5F31" w:rsidP="00313563">
            <w:pPr>
              <w:spacing w:after="0"/>
              <w:rPr>
                <w:sz w:val="20"/>
                <w:szCs w:val="20"/>
              </w:rPr>
            </w:pPr>
            <w:r>
              <w:rPr>
                <w:b/>
                <w:bCs/>
                <w:sz w:val="20"/>
                <w:szCs w:val="20"/>
              </w:rPr>
              <w:t>Segment</w:t>
            </w:r>
          </w:p>
        </w:tc>
      </w:tr>
      <w:tr w:rsidR="00EF5F31" w:rsidRPr="008A2CD6" w14:paraId="4898D157" w14:textId="77777777" w:rsidTr="00313563">
        <w:trPr>
          <w:trHeight w:val="416"/>
          <w:jc w:val="center"/>
        </w:trPr>
        <w:tc>
          <w:tcPr>
            <w:tcW w:w="6652" w:type="dxa"/>
            <w:tcMar>
              <w:top w:w="14" w:type="dxa"/>
              <w:left w:w="115" w:type="dxa"/>
              <w:bottom w:w="14" w:type="dxa"/>
              <w:right w:w="115" w:type="dxa"/>
            </w:tcMar>
            <w:vAlign w:val="center"/>
            <w:hideMark/>
          </w:tcPr>
          <w:p w14:paraId="59783276" w14:textId="77777777" w:rsidR="00EF5F31" w:rsidRPr="00FC6207" w:rsidRDefault="00EF5F31" w:rsidP="00313563">
            <w:pPr>
              <w:spacing w:after="0"/>
              <w:rPr>
                <w:sz w:val="20"/>
                <w:szCs w:val="20"/>
              </w:rPr>
            </w:pPr>
            <w:r>
              <w:rPr>
                <w:sz w:val="20"/>
                <w:szCs w:val="20"/>
              </w:rPr>
              <w:t>Customer has at least 2 satisfactory and open trades in the last six months and a valid FICO score</w:t>
            </w:r>
          </w:p>
        </w:tc>
        <w:tc>
          <w:tcPr>
            <w:tcW w:w="1611" w:type="dxa"/>
            <w:tcMar>
              <w:top w:w="14" w:type="dxa"/>
              <w:left w:w="115" w:type="dxa"/>
              <w:bottom w:w="14" w:type="dxa"/>
              <w:right w:w="115" w:type="dxa"/>
            </w:tcMar>
            <w:vAlign w:val="center"/>
            <w:hideMark/>
          </w:tcPr>
          <w:p w14:paraId="7334B88C" w14:textId="77777777" w:rsidR="00EF5F31" w:rsidRPr="005978EF" w:rsidRDefault="00EF5F31" w:rsidP="00313563">
            <w:pPr>
              <w:spacing w:after="0"/>
              <w:rPr>
                <w:highlight w:val="yellow"/>
              </w:rPr>
            </w:pPr>
            <w:r>
              <w:rPr>
                <w:sz w:val="20"/>
                <w:szCs w:val="20"/>
              </w:rPr>
              <w:t>Established</w:t>
            </w:r>
          </w:p>
        </w:tc>
      </w:tr>
      <w:tr w:rsidR="00EF5F31" w:rsidRPr="008A2CD6" w14:paraId="1062A641" w14:textId="77777777" w:rsidTr="00313563">
        <w:trPr>
          <w:trHeight w:val="416"/>
          <w:jc w:val="center"/>
        </w:trPr>
        <w:tc>
          <w:tcPr>
            <w:tcW w:w="6652" w:type="dxa"/>
            <w:tcMar>
              <w:top w:w="14" w:type="dxa"/>
              <w:left w:w="115" w:type="dxa"/>
              <w:bottom w:w="14" w:type="dxa"/>
              <w:right w:w="115" w:type="dxa"/>
            </w:tcMar>
            <w:vAlign w:val="center"/>
          </w:tcPr>
          <w:p w14:paraId="29A3C176" w14:textId="77777777" w:rsidR="00EF5F31" w:rsidRPr="005978EF" w:rsidRDefault="00EF5F31" w:rsidP="00313563">
            <w:pPr>
              <w:spacing w:after="0"/>
              <w:rPr>
                <w:sz w:val="20"/>
                <w:szCs w:val="20"/>
                <w:highlight w:val="yellow"/>
              </w:rPr>
            </w:pPr>
            <w:r>
              <w:rPr>
                <w:sz w:val="20"/>
                <w:szCs w:val="20"/>
              </w:rPr>
              <w:t>Everybody Else</w:t>
            </w:r>
          </w:p>
        </w:tc>
        <w:tc>
          <w:tcPr>
            <w:tcW w:w="1611" w:type="dxa"/>
            <w:tcMar>
              <w:top w:w="14" w:type="dxa"/>
              <w:left w:w="115" w:type="dxa"/>
              <w:bottom w:w="14" w:type="dxa"/>
              <w:right w:w="115" w:type="dxa"/>
            </w:tcMar>
            <w:vAlign w:val="center"/>
          </w:tcPr>
          <w:p w14:paraId="0A4190F4" w14:textId="77777777" w:rsidR="00EF5F31" w:rsidRPr="005978EF" w:rsidRDefault="00EF5F31" w:rsidP="00313563">
            <w:pPr>
              <w:spacing w:after="0"/>
              <w:rPr>
                <w:sz w:val="20"/>
                <w:szCs w:val="20"/>
                <w:highlight w:val="yellow"/>
              </w:rPr>
            </w:pPr>
            <w:r>
              <w:rPr>
                <w:sz w:val="20"/>
                <w:szCs w:val="20"/>
              </w:rPr>
              <w:t>Emerging</w:t>
            </w:r>
          </w:p>
        </w:tc>
      </w:tr>
    </w:tbl>
    <w:p w14:paraId="3390B546" w14:textId="77777777" w:rsidR="00EF5F31" w:rsidRDefault="00EF5F31" w:rsidP="00EF5F31">
      <w:pPr>
        <w:jc w:val="both"/>
      </w:pPr>
    </w:p>
    <w:p w14:paraId="518717F8" w14:textId="77777777" w:rsidR="00817B8C" w:rsidRPr="0057310C" w:rsidRDefault="00817B8C" w:rsidP="00817B8C">
      <w:pPr>
        <w:spacing w:before="240"/>
        <w:rPr>
          <w:ins w:id="310" w:author="Stefan Hansel" w:date="2017-12-05T13:07:00Z"/>
          <w:b/>
        </w:rPr>
      </w:pPr>
      <w:ins w:id="311" w:author="Stefan Hansel" w:date="2017-12-05T13:07:00Z">
        <w:r>
          <w:rPr>
            <w:b/>
          </w:rPr>
          <w:t>Business Rules for the Extension of Credit (Established and Emerging segment)</w:t>
        </w:r>
      </w:ins>
    </w:p>
    <w:p w14:paraId="46AF6141" w14:textId="77777777" w:rsidR="00817B8C" w:rsidRDefault="00817B8C">
      <w:pPr>
        <w:pStyle w:val="ListParagraph"/>
        <w:ind w:left="0"/>
        <w:jc w:val="both"/>
        <w:rPr>
          <w:ins w:id="312" w:author="Stefan Hansel" w:date="2017-12-05T13:07:00Z"/>
          <w:b/>
        </w:rPr>
        <w:pPrChange w:id="313" w:author="Stefan Hansel" w:date="2017-12-05T13:09:00Z">
          <w:pPr>
            <w:spacing w:before="240"/>
          </w:pPr>
        </w:pPrChange>
      </w:pPr>
      <w:commentRangeStart w:id="314"/>
      <w:commentRangeStart w:id="315"/>
      <w:ins w:id="316" w:author="Stefan Hansel" w:date="2017-12-05T13:08:00Z">
        <w:r>
          <w:t xml:space="preserve">If a customer fails to meet the criteria outlined in </w:t>
        </w:r>
        <w:r w:rsidRPr="00817B8C">
          <w:rPr>
            <w:i/>
            <w:rPrChange w:id="317" w:author="Stefan Hansel" w:date="2017-12-05T13:09:00Z">
              <w:rPr/>
            </w:rPrChange>
          </w:rPr>
          <w:t>Table 2</w:t>
        </w:r>
        <w:r>
          <w:t xml:space="preserve">, the respective </w:t>
        </w:r>
      </w:ins>
      <w:ins w:id="318" w:author="Stefan Hansel" w:date="2017-12-05T13:09:00Z">
        <w:r>
          <w:t>application</w:t>
        </w:r>
      </w:ins>
      <w:ins w:id="319" w:author="Stefan Hansel" w:date="2017-12-05T13:08:00Z">
        <w:r>
          <w:t xml:space="preserve"> </w:t>
        </w:r>
      </w:ins>
      <w:ins w:id="320" w:author="Stefan Hansel" w:date="2017-12-05T13:09:00Z">
        <w:r>
          <w:t>will be declined. Additional criteria might apply to each segment as detailed below.</w:t>
        </w:r>
        <w:r>
          <w:rPr>
            <w:b/>
          </w:rPr>
          <w:t xml:space="preserve"> </w:t>
        </w:r>
      </w:ins>
      <w:commentRangeEnd w:id="314"/>
      <w:r w:rsidR="00222AF7">
        <w:rPr>
          <w:rStyle w:val="CommentReference"/>
          <w:rFonts w:ascii="Calibri" w:eastAsia="Calibri" w:hAnsi="Calibri" w:cs="Calibri"/>
          <w:color w:val="000000"/>
        </w:rPr>
        <w:commentReference w:id="314"/>
      </w:r>
      <w:commentRangeEnd w:id="315"/>
      <w:r w:rsidR="007F208F">
        <w:rPr>
          <w:rStyle w:val="CommentReference"/>
          <w:rFonts w:ascii="Calibri" w:eastAsia="Calibri" w:hAnsi="Calibri" w:cs="Calibri"/>
          <w:color w:val="000000"/>
        </w:rPr>
        <w:commentReference w:id="315"/>
      </w:r>
    </w:p>
    <w:tbl>
      <w:tblPr>
        <w:tblW w:w="8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509"/>
        <w:gridCol w:w="4141"/>
        <w:gridCol w:w="1153"/>
        <w:gridCol w:w="1494"/>
      </w:tblGrid>
      <w:tr w:rsidR="00817B8C" w:rsidRPr="008A2CD6" w14:paraId="28745C23" w14:textId="77777777" w:rsidTr="00CD220A">
        <w:trPr>
          <w:trHeight w:val="408"/>
          <w:jc w:val="center"/>
          <w:ins w:id="321" w:author="Stefan Hansel" w:date="2017-12-05T13:10:00Z"/>
        </w:trPr>
        <w:tc>
          <w:tcPr>
            <w:tcW w:w="8297" w:type="dxa"/>
            <w:gridSpan w:val="4"/>
            <w:shd w:val="clear" w:color="auto" w:fill="44546A" w:themeFill="text2"/>
            <w:tcMar>
              <w:top w:w="29" w:type="dxa"/>
              <w:bottom w:w="29" w:type="dxa"/>
              <w:right w:w="115" w:type="dxa"/>
            </w:tcMar>
            <w:vAlign w:val="center"/>
          </w:tcPr>
          <w:p w14:paraId="5132E47C" w14:textId="77777777" w:rsidR="00817B8C" w:rsidRPr="008A2CD6" w:rsidRDefault="00817B8C" w:rsidP="00CD220A">
            <w:pPr>
              <w:spacing w:before="100" w:beforeAutospacing="1" w:after="100" w:afterAutospacing="1"/>
              <w:jc w:val="center"/>
              <w:rPr>
                <w:ins w:id="322" w:author="Stefan Hansel" w:date="2017-12-05T13:10:00Z"/>
                <w:b/>
                <w:color w:val="FFFFFF" w:themeColor="background1"/>
              </w:rPr>
            </w:pPr>
            <w:ins w:id="323" w:author="Stefan Hansel" w:date="2017-12-05T13:10:00Z">
              <w:r>
                <w:rPr>
                  <w:b/>
                  <w:color w:val="FFFFFF" w:themeColor="background1"/>
                </w:rPr>
                <w:t xml:space="preserve">Table 2: Credit Decision </w:t>
              </w:r>
              <w:r w:rsidRPr="008A2CD6">
                <w:rPr>
                  <w:b/>
                  <w:color w:val="FFFFFF" w:themeColor="background1"/>
                </w:rPr>
                <w:t>Rules</w:t>
              </w:r>
              <w:r>
                <w:rPr>
                  <w:b/>
                  <w:color w:val="FFFFFF" w:themeColor="background1"/>
                </w:rPr>
                <w:t xml:space="preserve"> for New Credit Card Customers (All segments)</w:t>
              </w:r>
            </w:ins>
          </w:p>
        </w:tc>
      </w:tr>
      <w:tr w:rsidR="00817B8C" w:rsidRPr="008A2CD6" w14:paraId="1A078880" w14:textId="77777777" w:rsidTr="00CD220A">
        <w:trPr>
          <w:trHeight w:val="416"/>
          <w:jc w:val="center"/>
          <w:ins w:id="324" w:author="Stefan Hansel" w:date="2017-12-05T13:10:00Z"/>
        </w:trPr>
        <w:tc>
          <w:tcPr>
            <w:tcW w:w="1509" w:type="dxa"/>
            <w:tcMar>
              <w:top w:w="29" w:type="dxa"/>
              <w:bottom w:w="29" w:type="dxa"/>
              <w:right w:w="115" w:type="dxa"/>
            </w:tcMar>
            <w:vAlign w:val="center"/>
          </w:tcPr>
          <w:p w14:paraId="12FF848F" w14:textId="77777777" w:rsidR="00817B8C" w:rsidRPr="008A2CD6" w:rsidRDefault="00817B8C" w:rsidP="00CD220A">
            <w:pPr>
              <w:spacing w:before="100" w:beforeAutospacing="1" w:after="100" w:afterAutospacing="1"/>
              <w:jc w:val="center"/>
              <w:rPr>
                <w:ins w:id="325" w:author="Stefan Hansel" w:date="2017-12-05T13:10:00Z"/>
                <w:sz w:val="20"/>
                <w:szCs w:val="20"/>
              </w:rPr>
            </w:pPr>
            <w:ins w:id="326" w:author="Stefan Hansel" w:date="2017-12-05T13:10:00Z">
              <w:r w:rsidRPr="008A2CD6">
                <w:rPr>
                  <w:b/>
                  <w:bCs/>
                  <w:sz w:val="20"/>
                  <w:szCs w:val="20"/>
                </w:rPr>
                <w:t>Source</w:t>
              </w:r>
            </w:ins>
          </w:p>
        </w:tc>
        <w:tc>
          <w:tcPr>
            <w:tcW w:w="4141" w:type="dxa"/>
            <w:tcMar>
              <w:top w:w="29" w:type="dxa"/>
              <w:bottom w:w="29" w:type="dxa"/>
              <w:right w:w="115" w:type="dxa"/>
            </w:tcMar>
            <w:vAlign w:val="center"/>
          </w:tcPr>
          <w:p w14:paraId="6F8D0D41" w14:textId="77777777" w:rsidR="00817B8C" w:rsidRPr="008A2CD6" w:rsidRDefault="00817B8C" w:rsidP="00CD220A">
            <w:pPr>
              <w:spacing w:before="100" w:beforeAutospacing="1" w:after="100" w:afterAutospacing="1"/>
              <w:jc w:val="center"/>
              <w:rPr>
                <w:ins w:id="327" w:author="Stefan Hansel" w:date="2017-12-05T13:10:00Z"/>
                <w:sz w:val="20"/>
                <w:szCs w:val="20"/>
              </w:rPr>
            </w:pPr>
            <w:ins w:id="328" w:author="Stefan Hansel" w:date="2017-12-05T13:10:00Z">
              <w:r>
                <w:rPr>
                  <w:b/>
                  <w:bCs/>
                  <w:sz w:val="20"/>
                  <w:szCs w:val="20"/>
                </w:rPr>
                <w:t>Variable</w:t>
              </w:r>
            </w:ins>
          </w:p>
        </w:tc>
        <w:tc>
          <w:tcPr>
            <w:tcW w:w="1153" w:type="dxa"/>
            <w:tcMar>
              <w:top w:w="29" w:type="dxa"/>
              <w:bottom w:w="29" w:type="dxa"/>
              <w:right w:w="115" w:type="dxa"/>
            </w:tcMar>
            <w:vAlign w:val="center"/>
          </w:tcPr>
          <w:p w14:paraId="1142765F" w14:textId="77777777" w:rsidR="00817B8C" w:rsidRPr="008A2CD6" w:rsidRDefault="00817B8C" w:rsidP="00CD220A">
            <w:pPr>
              <w:spacing w:before="100" w:beforeAutospacing="1" w:after="100" w:afterAutospacing="1"/>
              <w:jc w:val="center"/>
              <w:rPr>
                <w:ins w:id="329" w:author="Stefan Hansel" w:date="2017-12-05T13:10:00Z"/>
                <w:sz w:val="20"/>
                <w:szCs w:val="20"/>
              </w:rPr>
            </w:pPr>
            <w:ins w:id="330" w:author="Stefan Hansel" w:date="2017-12-05T13:10:00Z">
              <w:r w:rsidRPr="008A2CD6">
                <w:rPr>
                  <w:b/>
                  <w:bCs/>
                  <w:sz w:val="20"/>
                  <w:szCs w:val="20"/>
                </w:rPr>
                <w:t>Relation</w:t>
              </w:r>
            </w:ins>
          </w:p>
        </w:tc>
        <w:tc>
          <w:tcPr>
            <w:tcW w:w="1494" w:type="dxa"/>
            <w:tcMar>
              <w:top w:w="29" w:type="dxa"/>
              <w:bottom w:w="29" w:type="dxa"/>
              <w:right w:w="115" w:type="dxa"/>
            </w:tcMar>
            <w:vAlign w:val="center"/>
          </w:tcPr>
          <w:p w14:paraId="3DC3C273" w14:textId="77777777" w:rsidR="00817B8C" w:rsidRPr="008A2CD6" w:rsidRDefault="00817B8C" w:rsidP="00CD220A">
            <w:pPr>
              <w:spacing w:before="100" w:beforeAutospacing="1" w:after="100" w:afterAutospacing="1"/>
              <w:jc w:val="center"/>
              <w:rPr>
                <w:ins w:id="331" w:author="Stefan Hansel" w:date="2017-12-05T13:10:00Z"/>
                <w:sz w:val="20"/>
                <w:szCs w:val="20"/>
              </w:rPr>
            </w:pPr>
            <w:ins w:id="332" w:author="Stefan Hansel" w:date="2017-12-05T13:10:00Z">
              <w:r w:rsidRPr="008A2CD6">
                <w:rPr>
                  <w:b/>
                  <w:bCs/>
                  <w:sz w:val="20"/>
                  <w:szCs w:val="20"/>
                </w:rPr>
                <w:t>Limit</w:t>
              </w:r>
            </w:ins>
          </w:p>
        </w:tc>
      </w:tr>
      <w:tr w:rsidR="00817B8C" w:rsidRPr="008A2CD6" w14:paraId="61451E2A" w14:textId="77777777" w:rsidTr="00CD220A">
        <w:trPr>
          <w:trHeight w:val="663"/>
          <w:jc w:val="center"/>
          <w:ins w:id="333" w:author="Stefan Hansel" w:date="2017-12-05T13:10:00Z"/>
        </w:trPr>
        <w:tc>
          <w:tcPr>
            <w:tcW w:w="1509" w:type="dxa"/>
            <w:tcMar>
              <w:top w:w="29" w:type="dxa"/>
              <w:bottom w:w="29" w:type="dxa"/>
              <w:right w:w="115" w:type="dxa"/>
            </w:tcMar>
            <w:vAlign w:val="center"/>
            <w:hideMark/>
          </w:tcPr>
          <w:p w14:paraId="2E0C5E5C" w14:textId="77777777" w:rsidR="00817B8C" w:rsidRPr="00D65C47" w:rsidRDefault="00817B8C" w:rsidP="00CD220A">
            <w:pPr>
              <w:spacing w:before="100" w:beforeAutospacing="1" w:after="100" w:afterAutospacing="1"/>
              <w:rPr>
                <w:ins w:id="334" w:author="Stefan Hansel" w:date="2017-12-05T13:10:00Z"/>
              </w:rPr>
            </w:pPr>
            <w:ins w:id="335" w:author="Stefan Hansel" w:date="2017-12-05T13:10:00Z">
              <w:r>
                <w:rPr>
                  <w:sz w:val="20"/>
                  <w:szCs w:val="20"/>
                </w:rPr>
                <w:t>Credit Bureau</w:t>
              </w:r>
            </w:ins>
          </w:p>
        </w:tc>
        <w:tc>
          <w:tcPr>
            <w:tcW w:w="4141" w:type="dxa"/>
            <w:tcMar>
              <w:top w:w="29" w:type="dxa"/>
              <w:bottom w:w="29" w:type="dxa"/>
              <w:right w:w="115" w:type="dxa"/>
            </w:tcMar>
            <w:vAlign w:val="center"/>
            <w:hideMark/>
          </w:tcPr>
          <w:p w14:paraId="2B8CAA51" w14:textId="77777777" w:rsidR="00817B8C" w:rsidRPr="00D65C47" w:rsidRDefault="00817B8C" w:rsidP="00CD220A">
            <w:pPr>
              <w:spacing w:before="100" w:beforeAutospacing="1" w:after="100" w:afterAutospacing="1"/>
              <w:rPr>
                <w:ins w:id="336" w:author="Stefan Hansel" w:date="2017-12-05T13:10:00Z"/>
              </w:rPr>
            </w:pPr>
            <w:ins w:id="337" w:author="Stefan Hansel" w:date="2017-12-05T13:10:00Z">
              <w:r w:rsidRPr="00D65C47">
                <w:rPr>
                  <w:sz w:val="20"/>
                  <w:szCs w:val="20"/>
                </w:rPr>
                <w:t>Number of open trade lines (</w:t>
              </w:r>
              <w:r w:rsidRPr="003A216D">
                <w:rPr>
                  <w:sz w:val="20"/>
                  <w:szCs w:val="20"/>
                </w:rPr>
                <w:t>excluding student loans</w:t>
              </w:r>
              <w:r w:rsidRPr="00D65C47">
                <w:rPr>
                  <w:sz w:val="20"/>
                  <w:szCs w:val="20"/>
                </w:rPr>
                <w:t>) which have a “Last Payment Date” in the six (6) months preceding the date of the credit report and which have a 30-day or more past due current manner of payment</w:t>
              </w:r>
            </w:ins>
          </w:p>
        </w:tc>
        <w:tc>
          <w:tcPr>
            <w:tcW w:w="1153" w:type="dxa"/>
            <w:tcMar>
              <w:top w:w="29" w:type="dxa"/>
              <w:bottom w:w="29" w:type="dxa"/>
              <w:right w:w="115" w:type="dxa"/>
            </w:tcMar>
            <w:vAlign w:val="center"/>
            <w:hideMark/>
          </w:tcPr>
          <w:p w14:paraId="4E6EB66C" w14:textId="77777777" w:rsidR="00817B8C" w:rsidRPr="00D65C47" w:rsidRDefault="00817B8C" w:rsidP="00CD220A">
            <w:pPr>
              <w:spacing w:before="100" w:beforeAutospacing="1" w:after="100" w:afterAutospacing="1"/>
              <w:jc w:val="center"/>
              <w:rPr>
                <w:ins w:id="338" w:author="Stefan Hansel" w:date="2017-12-05T13:10:00Z"/>
              </w:rPr>
            </w:pPr>
            <w:ins w:id="339" w:author="Stefan Hansel" w:date="2017-12-05T13:10:00Z">
              <w:r w:rsidRPr="00D65C47">
                <w:rPr>
                  <w:sz w:val="20"/>
                  <w:szCs w:val="20"/>
                </w:rPr>
                <w:t>&lt;=</w:t>
              </w:r>
            </w:ins>
          </w:p>
        </w:tc>
        <w:tc>
          <w:tcPr>
            <w:tcW w:w="1494" w:type="dxa"/>
            <w:tcMar>
              <w:top w:w="29" w:type="dxa"/>
              <w:bottom w:w="29" w:type="dxa"/>
              <w:right w:w="115" w:type="dxa"/>
            </w:tcMar>
            <w:vAlign w:val="center"/>
            <w:hideMark/>
          </w:tcPr>
          <w:p w14:paraId="085934A4" w14:textId="77777777" w:rsidR="00817B8C" w:rsidRPr="00D65C47" w:rsidRDefault="00817B8C" w:rsidP="00CD220A">
            <w:pPr>
              <w:spacing w:before="100" w:beforeAutospacing="1" w:after="100" w:afterAutospacing="1"/>
              <w:jc w:val="center"/>
              <w:rPr>
                <w:ins w:id="340" w:author="Stefan Hansel" w:date="2017-12-05T13:10:00Z"/>
              </w:rPr>
            </w:pPr>
            <w:ins w:id="341" w:author="Stefan Hansel" w:date="2017-12-05T13:10:00Z">
              <w:r w:rsidRPr="00D65C47">
                <w:rPr>
                  <w:sz w:val="20"/>
                  <w:szCs w:val="20"/>
                </w:rPr>
                <w:t>1</w:t>
              </w:r>
            </w:ins>
          </w:p>
        </w:tc>
      </w:tr>
      <w:tr w:rsidR="00817B8C" w:rsidRPr="008A2CD6" w14:paraId="336E2000" w14:textId="77777777" w:rsidTr="00CD220A">
        <w:trPr>
          <w:trHeight w:val="377"/>
          <w:jc w:val="center"/>
          <w:ins w:id="342" w:author="Stefan Hansel" w:date="2017-12-05T13:10:00Z"/>
        </w:trPr>
        <w:tc>
          <w:tcPr>
            <w:tcW w:w="1509" w:type="dxa"/>
            <w:tcMar>
              <w:top w:w="29" w:type="dxa"/>
              <w:bottom w:w="29" w:type="dxa"/>
              <w:right w:w="115" w:type="dxa"/>
            </w:tcMar>
            <w:vAlign w:val="center"/>
          </w:tcPr>
          <w:p w14:paraId="33A32001" w14:textId="77777777" w:rsidR="00817B8C" w:rsidRDefault="00817B8C" w:rsidP="00CD220A">
            <w:pPr>
              <w:spacing w:before="100" w:beforeAutospacing="1" w:after="100" w:afterAutospacing="1"/>
              <w:rPr>
                <w:ins w:id="343" w:author="Stefan Hansel" w:date="2017-12-05T13:10:00Z"/>
                <w:sz w:val="20"/>
                <w:szCs w:val="20"/>
              </w:rPr>
            </w:pPr>
            <w:ins w:id="344" w:author="Stefan Hansel" w:date="2017-12-05T13:10:00Z">
              <w:r>
                <w:rPr>
                  <w:sz w:val="20"/>
                  <w:szCs w:val="20"/>
                </w:rPr>
                <w:t>Credit Bureau</w:t>
              </w:r>
            </w:ins>
          </w:p>
        </w:tc>
        <w:tc>
          <w:tcPr>
            <w:tcW w:w="6788" w:type="dxa"/>
            <w:gridSpan w:val="3"/>
            <w:tcMar>
              <w:top w:w="29" w:type="dxa"/>
              <w:bottom w:w="29" w:type="dxa"/>
              <w:right w:w="115" w:type="dxa"/>
            </w:tcMar>
            <w:vAlign w:val="center"/>
          </w:tcPr>
          <w:p w14:paraId="140F8BAD" w14:textId="77777777" w:rsidR="00817B8C" w:rsidRPr="00723634" w:rsidRDefault="00817B8C" w:rsidP="00CD220A">
            <w:pPr>
              <w:spacing w:before="100" w:beforeAutospacing="1" w:after="100" w:afterAutospacing="1"/>
              <w:rPr>
                <w:ins w:id="345" w:author="Stefan Hansel" w:date="2017-12-05T13:10:00Z"/>
                <w:sz w:val="20"/>
                <w:szCs w:val="20"/>
              </w:rPr>
            </w:pPr>
            <w:ins w:id="346" w:author="Stefan Hansel" w:date="2017-12-05T13:10:00Z">
              <w:r w:rsidRPr="008A2CD6">
                <w:rPr>
                  <w:sz w:val="20"/>
                  <w:szCs w:val="20"/>
                </w:rPr>
                <w:t>Cannot be in bankruptcy</w:t>
              </w:r>
            </w:ins>
          </w:p>
        </w:tc>
      </w:tr>
      <w:tr w:rsidR="00817B8C" w:rsidRPr="008A2CD6" w14:paraId="42524301" w14:textId="77777777" w:rsidTr="00CD220A">
        <w:trPr>
          <w:trHeight w:val="377"/>
          <w:jc w:val="center"/>
          <w:ins w:id="347" w:author="Stefan Hansel" w:date="2017-12-05T13:10:00Z"/>
        </w:trPr>
        <w:tc>
          <w:tcPr>
            <w:tcW w:w="1509" w:type="dxa"/>
            <w:tcMar>
              <w:top w:w="29" w:type="dxa"/>
              <w:bottom w:w="29" w:type="dxa"/>
              <w:right w:w="115" w:type="dxa"/>
            </w:tcMar>
            <w:vAlign w:val="center"/>
          </w:tcPr>
          <w:p w14:paraId="22CE63AA" w14:textId="77777777" w:rsidR="00817B8C" w:rsidRDefault="00817B8C" w:rsidP="00CD220A">
            <w:pPr>
              <w:spacing w:before="100" w:beforeAutospacing="1" w:after="100" w:afterAutospacing="1"/>
              <w:rPr>
                <w:ins w:id="348" w:author="Stefan Hansel" w:date="2017-12-05T13:10:00Z"/>
                <w:sz w:val="20"/>
                <w:szCs w:val="20"/>
              </w:rPr>
            </w:pPr>
            <w:ins w:id="349" w:author="Stefan Hansel" w:date="2017-12-05T13:10:00Z">
              <w:r>
                <w:rPr>
                  <w:sz w:val="20"/>
                  <w:szCs w:val="20"/>
                </w:rPr>
                <w:t>Credit Bureau</w:t>
              </w:r>
            </w:ins>
          </w:p>
        </w:tc>
        <w:tc>
          <w:tcPr>
            <w:tcW w:w="4141" w:type="dxa"/>
            <w:tcMar>
              <w:top w:w="29" w:type="dxa"/>
              <w:bottom w:w="29" w:type="dxa"/>
              <w:right w:w="115" w:type="dxa"/>
            </w:tcMar>
            <w:vAlign w:val="center"/>
          </w:tcPr>
          <w:p w14:paraId="62D2250E" w14:textId="77777777" w:rsidR="00817B8C" w:rsidRPr="00723634" w:rsidRDefault="00817B8C" w:rsidP="00CD220A">
            <w:pPr>
              <w:spacing w:before="100" w:beforeAutospacing="1" w:after="100" w:afterAutospacing="1"/>
              <w:rPr>
                <w:ins w:id="350" w:author="Stefan Hansel" w:date="2017-12-05T13:10:00Z"/>
                <w:sz w:val="20"/>
                <w:szCs w:val="20"/>
              </w:rPr>
            </w:pPr>
            <w:ins w:id="351" w:author="Stefan Hansel" w:date="2017-12-05T13:10:00Z">
              <w:r>
                <w:rPr>
                  <w:sz w:val="20"/>
                  <w:szCs w:val="20"/>
                </w:rPr>
                <w:t>Bankruptcies on file</w:t>
              </w:r>
            </w:ins>
          </w:p>
        </w:tc>
        <w:tc>
          <w:tcPr>
            <w:tcW w:w="1153" w:type="dxa"/>
            <w:tcMar>
              <w:top w:w="29" w:type="dxa"/>
              <w:bottom w:w="29" w:type="dxa"/>
              <w:right w:w="115" w:type="dxa"/>
            </w:tcMar>
            <w:vAlign w:val="center"/>
          </w:tcPr>
          <w:p w14:paraId="32E4820C" w14:textId="77777777" w:rsidR="00817B8C" w:rsidRPr="00723634" w:rsidRDefault="00817B8C" w:rsidP="00CD220A">
            <w:pPr>
              <w:spacing w:before="100" w:beforeAutospacing="1" w:after="100" w:afterAutospacing="1"/>
              <w:jc w:val="center"/>
              <w:rPr>
                <w:ins w:id="352" w:author="Stefan Hansel" w:date="2017-12-05T13:10:00Z"/>
                <w:sz w:val="20"/>
                <w:szCs w:val="20"/>
              </w:rPr>
            </w:pPr>
            <w:ins w:id="353" w:author="Stefan Hansel" w:date="2017-12-05T13:10:00Z">
              <w:r>
                <w:rPr>
                  <w:sz w:val="20"/>
                  <w:szCs w:val="20"/>
                </w:rPr>
                <w:t>&lt;=</w:t>
              </w:r>
            </w:ins>
          </w:p>
        </w:tc>
        <w:tc>
          <w:tcPr>
            <w:tcW w:w="1494" w:type="dxa"/>
            <w:tcMar>
              <w:top w:w="29" w:type="dxa"/>
              <w:bottom w:w="29" w:type="dxa"/>
              <w:right w:w="115" w:type="dxa"/>
            </w:tcMar>
            <w:vAlign w:val="center"/>
          </w:tcPr>
          <w:p w14:paraId="035DD8C9" w14:textId="77777777" w:rsidR="00817B8C" w:rsidRPr="00723634" w:rsidRDefault="00817B8C" w:rsidP="00CD220A">
            <w:pPr>
              <w:spacing w:before="100" w:beforeAutospacing="1" w:after="100" w:afterAutospacing="1"/>
              <w:jc w:val="center"/>
              <w:rPr>
                <w:ins w:id="354" w:author="Stefan Hansel" w:date="2017-12-05T13:10:00Z"/>
                <w:sz w:val="20"/>
                <w:szCs w:val="20"/>
              </w:rPr>
            </w:pPr>
            <w:ins w:id="355" w:author="Stefan Hansel" w:date="2017-12-05T13:10:00Z">
              <w:r>
                <w:rPr>
                  <w:sz w:val="20"/>
                  <w:szCs w:val="20"/>
                </w:rPr>
                <w:t>1</w:t>
              </w:r>
            </w:ins>
          </w:p>
        </w:tc>
      </w:tr>
      <w:tr w:rsidR="00817B8C" w:rsidRPr="008A2CD6" w14:paraId="4BA00E02" w14:textId="77777777" w:rsidTr="00CD220A">
        <w:trPr>
          <w:trHeight w:val="377"/>
          <w:jc w:val="center"/>
          <w:ins w:id="356" w:author="Stefan Hansel" w:date="2017-12-05T13:10:00Z"/>
        </w:trPr>
        <w:tc>
          <w:tcPr>
            <w:tcW w:w="1509" w:type="dxa"/>
            <w:tcMar>
              <w:top w:w="29" w:type="dxa"/>
              <w:bottom w:w="29" w:type="dxa"/>
              <w:right w:w="115" w:type="dxa"/>
            </w:tcMar>
            <w:vAlign w:val="center"/>
          </w:tcPr>
          <w:p w14:paraId="68E148BD" w14:textId="77777777" w:rsidR="00817B8C" w:rsidRDefault="00817B8C" w:rsidP="00CD220A">
            <w:pPr>
              <w:spacing w:before="100" w:beforeAutospacing="1" w:after="100" w:afterAutospacing="1"/>
              <w:rPr>
                <w:ins w:id="357" w:author="Stefan Hansel" w:date="2017-12-05T13:10:00Z"/>
                <w:sz w:val="20"/>
                <w:szCs w:val="20"/>
              </w:rPr>
            </w:pPr>
            <w:ins w:id="358" w:author="Stefan Hansel" w:date="2017-12-05T13:10:00Z">
              <w:r>
                <w:rPr>
                  <w:sz w:val="20"/>
                  <w:szCs w:val="20"/>
                </w:rPr>
                <w:t>Credit Bureau</w:t>
              </w:r>
            </w:ins>
          </w:p>
        </w:tc>
        <w:tc>
          <w:tcPr>
            <w:tcW w:w="4141" w:type="dxa"/>
            <w:tcMar>
              <w:top w:w="29" w:type="dxa"/>
              <w:bottom w:w="29" w:type="dxa"/>
              <w:right w:w="115" w:type="dxa"/>
            </w:tcMar>
            <w:vAlign w:val="center"/>
          </w:tcPr>
          <w:p w14:paraId="25B07086" w14:textId="77777777" w:rsidR="00817B8C" w:rsidRPr="00723634" w:rsidRDefault="00817B8C" w:rsidP="00CD220A">
            <w:pPr>
              <w:spacing w:before="100" w:beforeAutospacing="1" w:after="100" w:afterAutospacing="1"/>
              <w:rPr>
                <w:ins w:id="359" w:author="Stefan Hansel" w:date="2017-12-05T13:10:00Z"/>
                <w:sz w:val="20"/>
                <w:szCs w:val="20"/>
              </w:rPr>
            </w:pPr>
            <w:ins w:id="360" w:author="Stefan Hansel" w:date="2017-12-05T13:10:00Z">
              <w:r>
                <w:rPr>
                  <w:sz w:val="20"/>
                  <w:szCs w:val="20"/>
                </w:rPr>
                <w:t>Months since last bankruptcy</w:t>
              </w:r>
            </w:ins>
          </w:p>
        </w:tc>
        <w:tc>
          <w:tcPr>
            <w:tcW w:w="1153" w:type="dxa"/>
            <w:tcMar>
              <w:top w:w="29" w:type="dxa"/>
              <w:bottom w:w="29" w:type="dxa"/>
              <w:right w:w="115" w:type="dxa"/>
            </w:tcMar>
            <w:vAlign w:val="center"/>
          </w:tcPr>
          <w:p w14:paraId="7CD993CD" w14:textId="77777777" w:rsidR="00817B8C" w:rsidRPr="00723634" w:rsidRDefault="00817B8C" w:rsidP="00CD220A">
            <w:pPr>
              <w:spacing w:before="100" w:beforeAutospacing="1" w:after="100" w:afterAutospacing="1"/>
              <w:jc w:val="center"/>
              <w:rPr>
                <w:ins w:id="361" w:author="Stefan Hansel" w:date="2017-12-05T13:10:00Z"/>
                <w:sz w:val="20"/>
                <w:szCs w:val="20"/>
              </w:rPr>
            </w:pPr>
            <w:ins w:id="362" w:author="Stefan Hansel" w:date="2017-12-05T13:10:00Z">
              <w:r>
                <w:rPr>
                  <w:sz w:val="20"/>
                  <w:szCs w:val="20"/>
                </w:rPr>
                <w:t>&gt;=</w:t>
              </w:r>
            </w:ins>
          </w:p>
        </w:tc>
        <w:tc>
          <w:tcPr>
            <w:tcW w:w="1494" w:type="dxa"/>
            <w:tcMar>
              <w:top w:w="29" w:type="dxa"/>
              <w:bottom w:w="29" w:type="dxa"/>
              <w:right w:w="115" w:type="dxa"/>
            </w:tcMar>
            <w:vAlign w:val="center"/>
          </w:tcPr>
          <w:p w14:paraId="4208187B" w14:textId="77777777" w:rsidR="00817B8C" w:rsidRPr="00723634" w:rsidRDefault="00817B8C" w:rsidP="00CD220A">
            <w:pPr>
              <w:spacing w:before="100" w:beforeAutospacing="1" w:after="100" w:afterAutospacing="1"/>
              <w:jc w:val="center"/>
              <w:rPr>
                <w:ins w:id="363" w:author="Stefan Hansel" w:date="2017-12-05T13:10:00Z"/>
                <w:sz w:val="20"/>
                <w:szCs w:val="20"/>
              </w:rPr>
            </w:pPr>
            <w:ins w:id="364" w:author="Stefan Hansel" w:date="2017-12-05T13:10:00Z">
              <w:r>
                <w:rPr>
                  <w:sz w:val="20"/>
                  <w:szCs w:val="20"/>
                </w:rPr>
                <w:t>12</w:t>
              </w:r>
            </w:ins>
          </w:p>
        </w:tc>
      </w:tr>
      <w:tr w:rsidR="00817B8C" w:rsidRPr="008A2CD6" w14:paraId="29D9E438" w14:textId="77777777" w:rsidTr="00CD220A">
        <w:trPr>
          <w:trHeight w:val="377"/>
          <w:jc w:val="center"/>
          <w:ins w:id="365" w:author="Stefan Hansel" w:date="2017-12-05T13:10:00Z"/>
        </w:trPr>
        <w:tc>
          <w:tcPr>
            <w:tcW w:w="1509" w:type="dxa"/>
            <w:tcMar>
              <w:top w:w="29" w:type="dxa"/>
              <w:bottom w:w="29" w:type="dxa"/>
              <w:right w:w="115" w:type="dxa"/>
            </w:tcMar>
            <w:vAlign w:val="center"/>
          </w:tcPr>
          <w:p w14:paraId="56464F12" w14:textId="77777777" w:rsidR="00817B8C" w:rsidRDefault="00817B8C" w:rsidP="00CD220A">
            <w:pPr>
              <w:spacing w:before="100" w:beforeAutospacing="1" w:after="100" w:afterAutospacing="1"/>
              <w:rPr>
                <w:ins w:id="366" w:author="Stefan Hansel" w:date="2017-12-05T13:10:00Z"/>
                <w:sz w:val="20"/>
                <w:szCs w:val="20"/>
              </w:rPr>
            </w:pPr>
            <w:ins w:id="367" w:author="Stefan Hansel" w:date="2017-12-05T13:10:00Z">
              <w:r>
                <w:rPr>
                  <w:sz w:val="20"/>
                  <w:szCs w:val="20"/>
                </w:rPr>
                <w:t>Credit Bureau</w:t>
              </w:r>
            </w:ins>
          </w:p>
        </w:tc>
        <w:tc>
          <w:tcPr>
            <w:tcW w:w="4141" w:type="dxa"/>
            <w:tcMar>
              <w:top w:w="29" w:type="dxa"/>
              <w:bottom w:w="29" w:type="dxa"/>
              <w:right w:w="115" w:type="dxa"/>
            </w:tcMar>
            <w:vAlign w:val="center"/>
          </w:tcPr>
          <w:p w14:paraId="62545867" w14:textId="77777777" w:rsidR="00817B8C" w:rsidRPr="00723634" w:rsidRDefault="00817B8C" w:rsidP="00CD220A">
            <w:pPr>
              <w:spacing w:before="100" w:beforeAutospacing="1" w:after="100" w:afterAutospacing="1"/>
              <w:rPr>
                <w:ins w:id="368" w:author="Stefan Hansel" w:date="2017-12-05T13:10:00Z"/>
                <w:sz w:val="20"/>
                <w:szCs w:val="20"/>
              </w:rPr>
            </w:pPr>
            <w:ins w:id="369" w:author="Stefan Hansel" w:date="2017-12-05T13:10:00Z">
              <w:r>
                <w:rPr>
                  <w:sz w:val="20"/>
                  <w:szCs w:val="20"/>
                </w:rPr>
                <w:t>Trades opened after last discharged bankruptcy if bankruptcy is reported</w:t>
              </w:r>
            </w:ins>
          </w:p>
        </w:tc>
        <w:tc>
          <w:tcPr>
            <w:tcW w:w="1153" w:type="dxa"/>
            <w:tcMar>
              <w:top w:w="29" w:type="dxa"/>
              <w:bottom w:w="29" w:type="dxa"/>
              <w:right w:w="115" w:type="dxa"/>
            </w:tcMar>
            <w:vAlign w:val="center"/>
          </w:tcPr>
          <w:p w14:paraId="58D052B7" w14:textId="77777777" w:rsidR="00817B8C" w:rsidRPr="00723634" w:rsidRDefault="00817B8C" w:rsidP="00CD220A">
            <w:pPr>
              <w:spacing w:before="100" w:beforeAutospacing="1" w:after="100" w:afterAutospacing="1"/>
              <w:jc w:val="center"/>
              <w:rPr>
                <w:ins w:id="370" w:author="Stefan Hansel" w:date="2017-12-05T13:10:00Z"/>
                <w:sz w:val="20"/>
                <w:szCs w:val="20"/>
              </w:rPr>
            </w:pPr>
            <w:ins w:id="371" w:author="Stefan Hansel" w:date="2017-12-05T13:10:00Z">
              <w:r>
                <w:rPr>
                  <w:sz w:val="20"/>
                  <w:szCs w:val="20"/>
                </w:rPr>
                <w:t>&gt;=</w:t>
              </w:r>
            </w:ins>
          </w:p>
        </w:tc>
        <w:tc>
          <w:tcPr>
            <w:tcW w:w="1494" w:type="dxa"/>
            <w:tcMar>
              <w:top w:w="29" w:type="dxa"/>
              <w:bottom w:w="29" w:type="dxa"/>
              <w:right w:w="115" w:type="dxa"/>
            </w:tcMar>
            <w:vAlign w:val="center"/>
          </w:tcPr>
          <w:p w14:paraId="4B021484" w14:textId="77777777" w:rsidR="00817B8C" w:rsidRPr="00723634" w:rsidRDefault="00817B8C" w:rsidP="00CD220A">
            <w:pPr>
              <w:spacing w:before="100" w:beforeAutospacing="1" w:after="100" w:afterAutospacing="1"/>
              <w:jc w:val="center"/>
              <w:rPr>
                <w:ins w:id="372" w:author="Stefan Hansel" w:date="2017-12-05T13:10:00Z"/>
                <w:sz w:val="20"/>
                <w:szCs w:val="20"/>
              </w:rPr>
            </w:pPr>
            <w:ins w:id="373" w:author="Stefan Hansel" w:date="2017-12-05T13:10:00Z">
              <w:r>
                <w:rPr>
                  <w:sz w:val="20"/>
                  <w:szCs w:val="20"/>
                </w:rPr>
                <w:t>1</w:t>
              </w:r>
            </w:ins>
          </w:p>
        </w:tc>
      </w:tr>
      <w:tr w:rsidR="00817B8C" w:rsidRPr="008A2CD6" w14:paraId="6B7028C5" w14:textId="77777777" w:rsidTr="00CD220A">
        <w:trPr>
          <w:trHeight w:val="377"/>
          <w:jc w:val="center"/>
          <w:ins w:id="374" w:author="Stefan Hansel" w:date="2017-12-05T13:10:00Z"/>
        </w:trPr>
        <w:tc>
          <w:tcPr>
            <w:tcW w:w="1509" w:type="dxa"/>
            <w:tcMar>
              <w:top w:w="29" w:type="dxa"/>
              <w:bottom w:w="29" w:type="dxa"/>
              <w:right w:w="115" w:type="dxa"/>
            </w:tcMar>
            <w:vAlign w:val="center"/>
          </w:tcPr>
          <w:p w14:paraId="27151123" w14:textId="77777777" w:rsidR="00817B8C" w:rsidRDefault="00817B8C" w:rsidP="00CD220A">
            <w:pPr>
              <w:spacing w:before="100" w:beforeAutospacing="1" w:after="100" w:afterAutospacing="1"/>
              <w:rPr>
                <w:ins w:id="375" w:author="Stefan Hansel" w:date="2017-12-05T13:10:00Z"/>
                <w:sz w:val="20"/>
                <w:szCs w:val="20"/>
              </w:rPr>
            </w:pPr>
            <w:ins w:id="376" w:author="Stefan Hansel" w:date="2017-12-05T13:10:00Z">
              <w:r>
                <w:rPr>
                  <w:sz w:val="20"/>
                  <w:szCs w:val="20"/>
                </w:rPr>
                <w:t>Credit Bureau</w:t>
              </w:r>
            </w:ins>
          </w:p>
        </w:tc>
        <w:tc>
          <w:tcPr>
            <w:tcW w:w="4141" w:type="dxa"/>
            <w:tcMar>
              <w:top w:w="29" w:type="dxa"/>
              <w:bottom w:w="29" w:type="dxa"/>
              <w:right w:w="115" w:type="dxa"/>
            </w:tcMar>
            <w:vAlign w:val="center"/>
          </w:tcPr>
          <w:p w14:paraId="6E3F288E" w14:textId="77777777" w:rsidR="00817B8C" w:rsidRPr="00723634" w:rsidRDefault="00817B8C" w:rsidP="00CD220A">
            <w:pPr>
              <w:spacing w:before="100" w:beforeAutospacing="1" w:after="100" w:afterAutospacing="1"/>
              <w:rPr>
                <w:ins w:id="377" w:author="Stefan Hansel" w:date="2017-12-05T13:10:00Z"/>
                <w:sz w:val="20"/>
                <w:szCs w:val="20"/>
              </w:rPr>
            </w:pPr>
            <w:ins w:id="378" w:author="Stefan Hansel" w:date="2017-12-05T13:10:00Z">
              <w:r>
                <w:rPr>
                  <w:sz w:val="20"/>
                  <w:szCs w:val="20"/>
                </w:rPr>
                <w:t>Tax liens</w:t>
              </w:r>
            </w:ins>
          </w:p>
        </w:tc>
        <w:tc>
          <w:tcPr>
            <w:tcW w:w="1153" w:type="dxa"/>
            <w:tcMar>
              <w:top w:w="29" w:type="dxa"/>
              <w:bottom w:w="29" w:type="dxa"/>
              <w:right w:w="115" w:type="dxa"/>
            </w:tcMar>
            <w:vAlign w:val="center"/>
          </w:tcPr>
          <w:p w14:paraId="0803BC50" w14:textId="77777777" w:rsidR="00817B8C" w:rsidRPr="00723634" w:rsidRDefault="00817B8C" w:rsidP="00CD220A">
            <w:pPr>
              <w:spacing w:before="100" w:beforeAutospacing="1" w:after="100" w:afterAutospacing="1"/>
              <w:jc w:val="center"/>
              <w:rPr>
                <w:ins w:id="379" w:author="Stefan Hansel" w:date="2017-12-05T13:10:00Z"/>
                <w:sz w:val="20"/>
                <w:szCs w:val="20"/>
              </w:rPr>
            </w:pPr>
            <w:ins w:id="380" w:author="Stefan Hansel" w:date="2017-12-05T13:10:00Z">
              <w:r>
                <w:rPr>
                  <w:sz w:val="20"/>
                  <w:szCs w:val="20"/>
                </w:rPr>
                <w:t>&lt;</w:t>
              </w:r>
            </w:ins>
          </w:p>
        </w:tc>
        <w:tc>
          <w:tcPr>
            <w:tcW w:w="1494" w:type="dxa"/>
            <w:tcMar>
              <w:top w:w="29" w:type="dxa"/>
              <w:bottom w:w="29" w:type="dxa"/>
              <w:right w:w="115" w:type="dxa"/>
            </w:tcMar>
            <w:vAlign w:val="center"/>
          </w:tcPr>
          <w:p w14:paraId="125BEBC2" w14:textId="77777777" w:rsidR="00817B8C" w:rsidRPr="00723634" w:rsidRDefault="00817B8C" w:rsidP="00CD220A">
            <w:pPr>
              <w:spacing w:before="100" w:beforeAutospacing="1" w:after="100" w:afterAutospacing="1"/>
              <w:jc w:val="center"/>
              <w:rPr>
                <w:ins w:id="381" w:author="Stefan Hansel" w:date="2017-12-05T13:10:00Z"/>
                <w:sz w:val="20"/>
                <w:szCs w:val="20"/>
              </w:rPr>
            </w:pPr>
            <w:ins w:id="382" w:author="Stefan Hansel" w:date="2017-12-05T13:10:00Z">
              <w:r>
                <w:rPr>
                  <w:sz w:val="20"/>
                  <w:szCs w:val="20"/>
                </w:rPr>
                <w:t>1</w:t>
              </w:r>
            </w:ins>
          </w:p>
        </w:tc>
      </w:tr>
      <w:tr w:rsidR="00817B8C" w:rsidRPr="008A2CD6" w14:paraId="30D4FF54" w14:textId="77777777" w:rsidTr="00CD220A">
        <w:trPr>
          <w:trHeight w:val="377"/>
          <w:jc w:val="center"/>
          <w:ins w:id="383" w:author="Stefan Hansel" w:date="2017-12-05T13:10:00Z"/>
        </w:trPr>
        <w:tc>
          <w:tcPr>
            <w:tcW w:w="1509" w:type="dxa"/>
            <w:tcMar>
              <w:top w:w="29" w:type="dxa"/>
              <w:bottom w:w="29" w:type="dxa"/>
              <w:right w:w="115" w:type="dxa"/>
            </w:tcMar>
            <w:vAlign w:val="center"/>
          </w:tcPr>
          <w:p w14:paraId="48D90FB7" w14:textId="77777777" w:rsidR="00817B8C" w:rsidRDefault="00817B8C" w:rsidP="00CD220A">
            <w:pPr>
              <w:spacing w:before="100" w:beforeAutospacing="1" w:after="100" w:afterAutospacing="1"/>
              <w:rPr>
                <w:ins w:id="384" w:author="Stefan Hansel" w:date="2017-12-05T13:10:00Z"/>
                <w:sz w:val="20"/>
                <w:szCs w:val="20"/>
              </w:rPr>
            </w:pPr>
            <w:ins w:id="385" w:author="Stefan Hansel" w:date="2017-12-05T13:10:00Z">
              <w:r>
                <w:rPr>
                  <w:sz w:val="20"/>
                  <w:szCs w:val="20"/>
                </w:rPr>
                <w:t>Credit Bureau</w:t>
              </w:r>
            </w:ins>
          </w:p>
        </w:tc>
        <w:tc>
          <w:tcPr>
            <w:tcW w:w="4141" w:type="dxa"/>
            <w:tcMar>
              <w:top w:w="29" w:type="dxa"/>
              <w:bottom w:w="29" w:type="dxa"/>
              <w:right w:w="115" w:type="dxa"/>
            </w:tcMar>
            <w:vAlign w:val="center"/>
          </w:tcPr>
          <w:p w14:paraId="4A3CCCF3" w14:textId="77777777" w:rsidR="00817B8C" w:rsidRPr="00723634" w:rsidRDefault="00817B8C" w:rsidP="00CD220A">
            <w:pPr>
              <w:spacing w:before="100" w:beforeAutospacing="1" w:after="100" w:afterAutospacing="1"/>
              <w:rPr>
                <w:ins w:id="386" w:author="Stefan Hansel" w:date="2017-12-05T13:10:00Z"/>
                <w:sz w:val="20"/>
                <w:szCs w:val="20"/>
              </w:rPr>
            </w:pPr>
            <w:ins w:id="387" w:author="Stefan Hansel" w:date="2017-12-05T13:10:00Z">
              <w:r>
                <w:rPr>
                  <w:sz w:val="20"/>
                  <w:szCs w:val="20"/>
                </w:rPr>
                <w:t>Non-medical collections outstanding balance</w:t>
              </w:r>
            </w:ins>
          </w:p>
        </w:tc>
        <w:tc>
          <w:tcPr>
            <w:tcW w:w="1153" w:type="dxa"/>
            <w:tcMar>
              <w:top w:w="29" w:type="dxa"/>
              <w:bottom w:w="29" w:type="dxa"/>
              <w:right w:w="115" w:type="dxa"/>
            </w:tcMar>
            <w:vAlign w:val="center"/>
          </w:tcPr>
          <w:p w14:paraId="198F6E95" w14:textId="77777777" w:rsidR="00817B8C" w:rsidRPr="00723634" w:rsidRDefault="00817B8C" w:rsidP="00CD220A">
            <w:pPr>
              <w:spacing w:before="100" w:beforeAutospacing="1" w:after="100" w:afterAutospacing="1"/>
              <w:jc w:val="center"/>
              <w:rPr>
                <w:ins w:id="388" w:author="Stefan Hansel" w:date="2017-12-05T13:10:00Z"/>
                <w:sz w:val="20"/>
                <w:szCs w:val="20"/>
              </w:rPr>
            </w:pPr>
            <w:ins w:id="389" w:author="Stefan Hansel" w:date="2017-12-05T13:10:00Z">
              <w:r>
                <w:rPr>
                  <w:sz w:val="20"/>
                  <w:szCs w:val="20"/>
                </w:rPr>
                <w:t>&lt;=</w:t>
              </w:r>
            </w:ins>
          </w:p>
        </w:tc>
        <w:tc>
          <w:tcPr>
            <w:tcW w:w="1494" w:type="dxa"/>
            <w:tcMar>
              <w:top w:w="29" w:type="dxa"/>
              <w:bottom w:w="29" w:type="dxa"/>
              <w:right w:w="115" w:type="dxa"/>
            </w:tcMar>
            <w:vAlign w:val="center"/>
          </w:tcPr>
          <w:p w14:paraId="2E91F79D" w14:textId="77777777" w:rsidR="00817B8C" w:rsidRPr="00723634" w:rsidRDefault="00817B8C" w:rsidP="00CD220A">
            <w:pPr>
              <w:spacing w:before="100" w:beforeAutospacing="1" w:after="100" w:afterAutospacing="1"/>
              <w:jc w:val="center"/>
              <w:rPr>
                <w:ins w:id="390" w:author="Stefan Hansel" w:date="2017-12-05T13:10:00Z"/>
                <w:sz w:val="20"/>
                <w:szCs w:val="20"/>
              </w:rPr>
            </w:pPr>
            <w:ins w:id="391" w:author="Stefan Hansel" w:date="2017-12-05T13:10:00Z">
              <w:r>
                <w:rPr>
                  <w:sz w:val="20"/>
                  <w:szCs w:val="20"/>
                </w:rPr>
                <w:t>$5k</w:t>
              </w:r>
            </w:ins>
          </w:p>
        </w:tc>
      </w:tr>
      <w:tr w:rsidR="00817B8C" w:rsidRPr="008A2CD6" w14:paraId="252DB007" w14:textId="77777777" w:rsidTr="00CD220A">
        <w:trPr>
          <w:trHeight w:val="377"/>
          <w:jc w:val="center"/>
          <w:ins w:id="392" w:author="Stefan Hansel" w:date="2017-12-05T13:10:00Z"/>
        </w:trPr>
        <w:tc>
          <w:tcPr>
            <w:tcW w:w="1509" w:type="dxa"/>
            <w:tcMar>
              <w:top w:w="29" w:type="dxa"/>
              <w:bottom w:w="29" w:type="dxa"/>
              <w:right w:w="115" w:type="dxa"/>
            </w:tcMar>
            <w:vAlign w:val="center"/>
          </w:tcPr>
          <w:p w14:paraId="76540351" w14:textId="77777777" w:rsidR="00817B8C" w:rsidRDefault="00817B8C" w:rsidP="00CD220A">
            <w:pPr>
              <w:spacing w:before="100" w:beforeAutospacing="1" w:after="100" w:afterAutospacing="1"/>
              <w:rPr>
                <w:ins w:id="393" w:author="Stefan Hansel" w:date="2017-12-05T13:10:00Z"/>
                <w:sz w:val="20"/>
                <w:szCs w:val="20"/>
              </w:rPr>
            </w:pPr>
            <w:ins w:id="394" w:author="Stefan Hansel" w:date="2017-12-05T13:10:00Z">
              <w:r>
                <w:rPr>
                  <w:sz w:val="20"/>
                  <w:szCs w:val="20"/>
                </w:rPr>
                <w:lastRenderedPageBreak/>
                <w:t>Credit Bureau</w:t>
              </w:r>
            </w:ins>
          </w:p>
        </w:tc>
        <w:tc>
          <w:tcPr>
            <w:tcW w:w="4141" w:type="dxa"/>
            <w:tcMar>
              <w:top w:w="29" w:type="dxa"/>
              <w:bottom w:w="29" w:type="dxa"/>
              <w:right w:w="115" w:type="dxa"/>
            </w:tcMar>
            <w:vAlign w:val="center"/>
          </w:tcPr>
          <w:p w14:paraId="10103769" w14:textId="77777777" w:rsidR="00817B8C" w:rsidRPr="00723634" w:rsidRDefault="00817B8C" w:rsidP="00CD220A">
            <w:pPr>
              <w:spacing w:before="100" w:beforeAutospacing="1" w:after="100" w:afterAutospacing="1"/>
              <w:rPr>
                <w:ins w:id="395" w:author="Stefan Hansel" w:date="2017-12-05T13:10:00Z"/>
                <w:sz w:val="20"/>
                <w:szCs w:val="20"/>
              </w:rPr>
            </w:pPr>
            <w:ins w:id="396" w:author="Stefan Hansel" w:date="2017-12-05T13:10:00Z">
              <w:r>
                <w:rPr>
                  <w:sz w:val="20"/>
                  <w:szCs w:val="20"/>
                </w:rPr>
                <w:t>Outstanding credit card balance</w:t>
              </w:r>
            </w:ins>
          </w:p>
        </w:tc>
        <w:tc>
          <w:tcPr>
            <w:tcW w:w="1153" w:type="dxa"/>
            <w:tcMar>
              <w:top w:w="29" w:type="dxa"/>
              <w:bottom w:w="29" w:type="dxa"/>
              <w:right w:w="115" w:type="dxa"/>
            </w:tcMar>
            <w:vAlign w:val="center"/>
          </w:tcPr>
          <w:p w14:paraId="592A69B8" w14:textId="77777777" w:rsidR="00817B8C" w:rsidRPr="00723634" w:rsidRDefault="00817B8C" w:rsidP="00CD220A">
            <w:pPr>
              <w:spacing w:before="100" w:beforeAutospacing="1" w:after="100" w:afterAutospacing="1"/>
              <w:jc w:val="center"/>
              <w:rPr>
                <w:ins w:id="397" w:author="Stefan Hansel" w:date="2017-12-05T13:10:00Z"/>
                <w:sz w:val="20"/>
                <w:szCs w:val="20"/>
              </w:rPr>
            </w:pPr>
            <w:ins w:id="398" w:author="Stefan Hansel" w:date="2017-12-05T13:10:00Z">
              <w:r>
                <w:rPr>
                  <w:sz w:val="20"/>
                  <w:szCs w:val="20"/>
                </w:rPr>
                <w:t>&lt;=</w:t>
              </w:r>
            </w:ins>
          </w:p>
        </w:tc>
        <w:tc>
          <w:tcPr>
            <w:tcW w:w="1494" w:type="dxa"/>
            <w:tcMar>
              <w:top w:w="29" w:type="dxa"/>
              <w:bottom w:w="29" w:type="dxa"/>
              <w:right w:w="115" w:type="dxa"/>
            </w:tcMar>
            <w:vAlign w:val="center"/>
          </w:tcPr>
          <w:p w14:paraId="4B26A8FC" w14:textId="77777777" w:rsidR="00817B8C" w:rsidRPr="00723634" w:rsidRDefault="00817B8C" w:rsidP="00CD220A">
            <w:pPr>
              <w:spacing w:before="100" w:beforeAutospacing="1" w:after="100" w:afterAutospacing="1"/>
              <w:jc w:val="center"/>
              <w:rPr>
                <w:ins w:id="399" w:author="Stefan Hansel" w:date="2017-12-05T13:10:00Z"/>
                <w:sz w:val="20"/>
                <w:szCs w:val="20"/>
              </w:rPr>
            </w:pPr>
            <w:ins w:id="400" w:author="Stefan Hansel" w:date="2017-12-05T13:10:00Z">
              <w:r>
                <w:rPr>
                  <w:sz w:val="20"/>
                  <w:szCs w:val="20"/>
                </w:rPr>
                <w:t>$30k</w:t>
              </w:r>
            </w:ins>
          </w:p>
        </w:tc>
      </w:tr>
      <w:tr w:rsidR="00817B8C" w:rsidRPr="008A2CD6" w14:paraId="0315E261" w14:textId="77777777" w:rsidTr="00CD220A">
        <w:trPr>
          <w:trHeight w:val="377"/>
          <w:jc w:val="center"/>
          <w:ins w:id="401" w:author="Stefan Hansel" w:date="2017-12-05T13:10:00Z"/>
        </w:trPr>
        <w:tc>
          <w:tcPr>
            <w:tcW w:w="1509" w:type="dxa"/>
            <w:tcMar>
              <w:top w:w="29" w:type="dxa"/>
              <w:bottom w:w="29" w:type="dxa"/>
              <w:right w:w="115" w:type="dxa"/>
            </w:tcMar>
            <w:vAlign w:val="center"/>
          </w:tcPr>
          <w:p w14:paraId="64C6C645" w14:textId="77777777" w:rsidR="00817B8C" w:rsidRDefault="00817B8C" w:rsidP="00CD220A">
            <w:pPr>
              <w:spacing w:before="100" w:beforeAutospacing="1" w:after="100" w:afterAutospacing="1"/>
              <w:rPr>
                <w:ins w:id="402" w:author="Stefan Hansel" w:date="2017-12-05T13:10:00Z"/>
                <w:sz w:val="20"/>
                <w:szCs w:val="20"/>
              </w:rPr>
            </w:pPr>
            <w:ins w:id="403" w:author="Stefan Hansel" w:date="2017-12-05T13:10:00Z">
              <w:r>
                <w:rPr>
                  <w:sz w:val="20"/>
                  <w:szCs w:val="20"/>
                </w:rPr>
                <w:t>Credit Bureau</w:t>
              </w:r>
            </w:ins>
          </w:p>
        </w:tc>
        <w:tc>
          <w:tcPr>
            <w:tcW w:w="4141" w:type="dxa"/>
            <w:tcMar>
              <w:top w:w="29" w:type="dxa"/>
              <w:bottom w:w="29" w:type="dxa"/>
              <w:right w:w="115" w:type="dxa"/>
            </w:tcMar>
            <w:vAlign w:val="center"/>
          </w:tcPr>
          <w:p w14:paraId="38B13B14" w14:textId="77777777" w:rsidR="00817B8C" w:rsidRPr="00723634" w:rsidRDefault="00817B8C" w:rsidP="00CD220A">
            <w:pPr>
              <w:spacing w:before="100" w:beforeAutospacing="1" w:after="100" w:afterAutospacing="1"/>
              <w:rPr>
                <w:ins w:id="404" w:author="Stefan Hansel" w:date="2017-12-05T13:10:00Z"/>
                <w:sz w:val="20"/>
                <w:szCs w:val="20"/>
              </w:rPr>
            </w:pPr>
            <w:ins w:id="405" w:author="Stefan Hansel" w:date="2017-12-05T13:10:00Z">
              <w:r>
                <w:rPr>
                  <w:sz w:val="20"/>
                  <w:szCs w:val="20"/>
                </w:rPr>
                <w:t>Credit Inquiries in the last six months</w:t>
              </w:r>
            </w:ins>
          </w:p>
        </w:tc>
        <w:tc>
          <w:tcPr>
            <w:tcW w:w="1153" w:type="dxa"/>
            <w:tcMar>
              <w:top w:w="29" w:type="dxa"/>
              <w:bottom w:w="29" w:type="dxa"/>
              <w:right w:w="115" w:type="dxa"/>
            </w:tcMar>
            <w:vAlign w:val="center"/>
          </w:tcPr>
          <w:p w14:paraId="02344B55" w14:textId="77777777" w:rsidR="00817B8C" w:rsidRPr="00723634" w:rsidRDefault="00817B8C" w:rsidP="00CD220A">
            <w:pPr>
              <w:spacing w:before="100" w:beforeAutospacing="1" w:after="100" w:afterAutospacing="1"/>
              <w:jc w:val="center"/>
              <w:rPr>
                <w:ins w:id="406" w:author="Stefan Hansel" w:date="2017-12-05T13:10:00Z"/>
                <w:sz w:val="20"/>
                <w:szCs w:val="20"/>
              </w:rPr>
            </w:pPr>
            <w:ins w:id="407" w:author="Stefan Hansel" w:date="2017-12-05T13:10:00Z">
              <w:r>
                <w:rPr>
                  <w:sz w:val="20"/>
                  <w:szCs w:val="20"/>
                </w:rPr>
                <w:t>&lt;=</w:t>
              </w:r>
            </w:ins>
          </w:p>
        </w:tc>
        <w:tc>
          <w:tcPr>
            <w:tcW w:w="1494" w:type="dxa"/>
            <w:tcMar>
              <w:top w:w="29" w:type="dxa"/>
              <w:bottom w:w="29" w:type="dxa"/>
              <w:right w:w="115" w:type="dxa"/>
            </w:tcMar>
            <w:vAlign w:val="center"/>
          </w:tcPr>
          <w:p w14:paraId="2B3A9FEC" w14:textId="77777777" w:rsidR="00817B8C" w:rsidRPr="00723634" w:rsidRDefault="00817B8C" w:rsidP="00CD220A">
            <w:pPr>
              <w:spacing w:before="100" w:beforeAutospacing="1" w:after="100" w:afterAutospacing="1"/>
              <w:jc w:val="center"/>
              <w:rPr>
                <w:ins w:id="408" w:author="Stefan Hansel" w:date="2017-12-05T13:10:00Z"/>
                <w:sz w:val="20"/>
                <w:szCs w:val="20"/>
              </w:rPr>
            </w:pPr>
            <w:ins w:id="409" w:author="Stefan Hansel" w:date="2017-12-05T13:10:00Z">
              <w:r>
                <w:rPr>
                  <w:sz w:val="20"/>
                  <w:szCs w:val="20"/>
                </w:rPr>
                <w:t>10</w:t>
              </w:r>
            </w:ins>
          </w:p>
        </w:tc>
      </w:tr>
    </w:tbl>
    <w:p w14:paraId="799A4BD9" w14:textId="77777777" w:rsidR="00817B8C" w:rsidRDefault="00817B8C" w:rsidP="00D13BE8">
      <w:pPr>
        <w:spacing w:before="240"/>
        <w:rPr>
          <w:ins w:id="410" w:author="Stefan Hansel" w:date="2017-12-05T13:07:00Z"/>
          <w:b/>
        </w:rPr>
      </w:pPr>
    </w:p>
    <w:p w14:paraId="2F5CAEE9" w14:textId="77777777" w:rsidR="00403BFE" w:rsidRPr="0057310C" w:rsidRDefault="00B22F6E" w:rsidP="00D13BE8">
      <w:pPr>
        <w:spacing w:before="240"/>
        <w:rPr>
          <w:b/>
        </w:rPr>
      </w:pPr>
      <w:r w:rsidRPr="0057310C">
        <w:rPr>
          <w:b/>
        </w:rPr>
        <w:t>Extension of Credit</w:t>
      </w:r>
      <w:r w:rsidR="0057310C">
        <w:rPr>
          <w:b/>
        </w:rPr>
        <w:t xml:space="preserve"> (</w:t>
      </w:r>
      <w:r w:rsidR="00FC6207">
        <w:rPr>
          <w:b/>
        </w:rPr>
        <w:t>Established</w:t>
      </w:r>
      <w:r w:rsidR="0057310C">
        <w:rPr>
          <w:b/>
        </w:rPr>
        <w:t>)</w:t>
      </w:r>
    </w:p>
    <w:p w14:paraId="11AEDA6B" w14:textId="77777777" w:rsidR="00DE49B0" w:rsidRDefault="00403BFE" w:rsidP="00272D57">
      <w:pPr>
        <w:pStyle w:val="ListParagraph"/>
        <w:ind w:left="0"/>
        <w:jc w:val="both"/>
      </w:pPr>
      <w:r>
        <w:t xml:space="preserve">Applicants </w:t>
      </w:r>
      <w:r w:rsidR="00DB3AE0">
        <w:t>must</w:t>
      </w:r>
      <w:r w:rsidR="0057310C">
        <w:t xml:space="preserve"> meet</w:t>
      </w:r>
      <w:r>
        <w:t xml:space="preserve"> the credit criteria outlined in </w:t>
      </w:r>
      <w:r w:rsidRPr="00D548BE">
        <w:rPr>
          <w:i/>
        </w:rPr>
        <w:t xml:space="preserve">Table </w:t>
      </w:r>
      <w:del w:id="411" w:author="Stefan Hansel" w:date="2017-12-05T13:11:00Z">
        <w:r w:rsidR="00BE66CB" w:rsidDel="00817B8C">
          <w:rPr>
            <w:i/>
          </w:rPr>
          <w:delText>2</w:delText>
        </w:r>
      </w:del>
      <w:ins w:id="412" w:author="Stefan Hansel" w:date="2017-12-05T13:11:00Z">
        <w:r w:rsidR="00817B8C">
          <w:rPr>
            <w:i/>
          </w:rPr>
          <w:t>3</w:t>
        </w:r>
      </w:ins>
      <w:r>
        <w:t xml:space="preserve"> </w:t>
      </w:r>
      <w:r w:rsidR="0057310C">
        <w:t>to</w:t>
      </w:r>
      <w:r>
        <w:t xml:space="preserve"> be deemed eligibl</w:t>
      </w:r>
      <w:r w:rsidR="00180B03">
        <w:t xml:space="preserve">e for the Credit Card product.  In the case of Solicited applications, customers that do not meet the </w:t>
      </w:r>
      <w:r w:rsidR="0022605F">
        <w:t>bureau</w:t>
      </w:r>
      <w:r w:rsidR="00117DA4">
        <w:t xml:space="preserve"> </w:t>
      </w:r>
      <w:r w:rsidR="00180B03">
        <w:t xml:space="preserve">criteria in </w:t>
      </w:r>
      <w:r w:rsidR="00180B03" w:rsidRPr="00D548BE">
        <w:rPr>
          <w:i/>
        </w:rPr>
        <w:t xml:space="preserve">Table </w:t>
      </w:r>
      <w:ins w:id="413" w:author="Stefan Hansel" w:date="2017-12-05T13:11:00Z">
        <w:r w:rsidR="00817B8C">
          <w:rPr>
            <w:i/>
          </w:rPr>
          <w:t>3</w:t>
        </w:r>
      </w:ins>
      <w:del w:id="414" w:author="Stefan Hansel" w:date="2017-12-05T13:11:00Z">
        <w:r w:rsidR="005C7D48" w:rsidDel="00817B8C">
          <w:rPr>
            <w:i/>
          </w:rPr>
          <w:delText>2</w:delText>
        </w:r>
      </w:del>
      <w:r w:rsidR="00180B03">
        <w:t xml:space="preserve"> will not receive a Credit Card offer.  </w:t>
      </w:r>
      <w:r w:rsidR="00DB3AE0">
        <w:t>If customers do not meet the criteria, whether</w:t>
      </w:r>
      <w:r w:rsidR="00180B03">
        <w:t xml:space="preserve"> Unsolicited applications</w:t>
      </w:r>
      <w:r w:rsidR="00A057F8">
        <w:t xml:space="preserve"> or Solicited customers who respond to an offer and submit a full application,</w:t>
      </w:r>
      <w:r w:rsidR="00180B03">
        <w:t xml:space="preserve"> they will be declined and a NOAA will be issued.   </w:t>
      </w:r>
    </w:p>
    <w:tbl>
      <w:tblPr>
        <w:tblW w:w="8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509"/>
        <w:gridCol w:w="4141"/>
        <w:gridCol w:w="1153"/>
        <w:gridCol w:w="1494"/>
      </w:tblGrid>
      <w:tr w:rsidR="00BE66CB" w:rsidRPr="008A2CD6" w14:paraId="57EFBB07" w14:textId="77777777" w:rsidTr="0085307E">
        <w:trPr>
          <w:trHeight w:val="408"/>
          <w:jc w:val="center"/>
        </w:trPr>
        <w:tc>
          <w:tcPr>
            <w:tcW w:w="8297" w:type="dxa"/>
            <w:gridSpan w:val="4"/>
            <w:shd w:val="clear" w:color="auto" w:fill="44546A" w:themeFill="text2"/>
            <w:tcMar>
              <w:top w:w="29" w:type="dxa"/>
              <w:bottom w:w="29" w:type="dxa"/>
              <w:right w:w="115" w:type="dxa"/>
            </w:tcMar>
            <w:vAlign w:val="center"/>
          </w:tcPr>
          <w:p w14:paraId="7BFDF011" w14:textId="77777777" w:rsidR="00BE66CB" w:rsidRPr="008A2CD6" w:rsidRDefault="00BE66CB" w:rsidP="0085307E">
            <w:pPr>
              <w:spacing w:before="100" w:beforeAutospacing="1" w:after="100" w:afterAutospacing="1"/>
              <w:jc w:val="center"/>
              <w:rPr>
                <w:b/>
                <w:color w:val="FFFFFF" w:themeColor="background1"/>
              </w:rPr>
            </w:pPr>
            <w:r>
              <w:rPr>
                <w:b/>
                <w:color w:val="FFFFFF" w:themeColor="background1"/>
              </w:rPr>
              <w:t xml:space="preserve">Table </w:t>
            </w:r>
            <w:del w:id="415" w:author="Stefan Hansel" w:date="2017-12-05T13:11:00Z">
              <w:r w:rsidDel="00817B8C">
                <w:rPr>
                  <w:b/>
                  <w:color w:val="FFFFFF" w:themeColor="background1"/>
                </w:rPr>
                <w:delText>2</w:delText>
              </w:r>
            </w:del>
            <w:ins w:id="416" w:author="Stefan Hansel" w:date="2017-12-05T13:11:00Z">
              <w:r w:rsidR="00817B8C">
                <w:rPr>
                  <w:b/>
                  <w:color w:val="FFFFFF" w:themeColor="background1"/>
                </w:rPr>
                <w:t>3</w:t>
              </w:r>
            </w:ins>
            <w:r>
              <w:rPr>
                <w:b/>
                <w:color w:val="FFFFFF" w:themeColor="background1"/>
              </w:rPr>
              <w:t xml:space="preserve">: Credit Decision </w:t>
            </w:r>
            <w:r w:rsidRPr="008A2CD6">
              <w:rPr>
                <w:b/>
                <w:color w:val="FFFFFF" w:themeColor="background1"/>
              </w:rPr>
              <w:t>Rules</w:t>
            </w:r>
            <w:r>
              <w:rPr>
                <w:b/>
                <w:color w:val="FFFFFF" w:themeColor="background1"/>
              </w:rPr>
              <w:t xml:space="preserve"> for New Credit Card Customers (Established Segment)</w:t>
            </w:r>
          </w:p>
        </w:tc>
      </w:tr>
      <w:tr w:rsidR="00BE66CB" w:rsidRPr="008A2CD6" w14:paraId="6F02B9DB" w14:textId="77777777" w:rsidTr="00334EB0">
        <w:trPr>
          <w:trHeight w:val="416"/>
          <w:jc w:val="center"/>
        </w:trPr>
        <w:tc>
          <w:tcPr>
            <w:tcW w:w="1509" w:type="dxa"/>
            <w:tcMar>
              <w:top w:w="29" w:type="dxa"/>
              <w:bottom w:w="29" w:type="dxa"/>
              <w:right w:w="115" w:type="dxa"/>
            </w:tcMar>
            <w:vAlign w:val="center"/>
          </w:tcPr>
          <w:p w14:paraId="22E6E951" w14:textId="77777777" w:rsidR="00BE66CB" w:rsidRPr="008A2CD6" w:rsidRDefault="00BE66CB" w:rsidP="0085307E">
            <w:pPr>
              <w:spacing w:before="100" w:beforeAutospacing="1" w:after="100" w:afterAutospacing="1"/>
              <w:jc w:val="center"/>
              <w:rPr>
                <w:sz w:val="20"/>
                <w:szCs w:val="20"/>
              </w:rPr>
            </w:pPr>
            <w:r w:rsidRPr="008A2CD6">
              <w:rPr>
                <w:b/>
                <w:bCs/>
                <w:sz w:val="20"/>
                <w:szCs w:val="20"/>
              </w:rPr>
              <w:t>Source</w:t>
            </w:r>
          </w:p>
        </w:tc>
        <w:tc>
          <w:tcPr>
            <w:tcW w:w="4141" w:type="dxa"/>
            <w:tcMar>
              <w:top w:w="29" w:type="dxa"/>
              <w:bottom w:w="29" w:type="dxa"/>
              <w:right w:w="115" w:type="dxa"/>
            </w:tcMar>
            <w:vAlign w:val="center"/>
          </w:tcPr>
          <w:p w14:paraId="0F917FE0" w14:textId="77777777" w:rsidR="00BE66CB" w:rsidRPr="008A2CD6" w:rsidRDefault="00BE66CB" w:rsidP="0085307E">
            <w:pPr>
              <w:spacing w:before="100" w:beforeAutospacing="1" w:after="100" w:afterAutospacing="1"/>
              <w:jc w:val="center"/>
              <w:rPr>
                <w:sz w:val="20"/>
                <w:szCs w:val="20"/>
              </w:rPr>
            </w:pPr>
            <w:r>
              <w:rPr>
                <w:b/>
                <w:bCs/>
                <w:sz w:val="20"/>
                <w:szCs w:val="20"/>
              </w:rPr>
              <w:t>Variable</w:t>
            </w:r>
          </w:p>
        </w:tc>
        <w:tc>
          <w:tcPr>
            <w:tcW w:w="1153" w:type="dxa"/>
            <w:tcMar>
              <w:top w:w="29" w:type="dxa"/>
              <w:bottom w:w="29" w:type="dxa"/>
              <w:right w:w="115" w:type="dxa"/>
            </w:tcMar>
            <w:vAlign w:val="center"/>
          </w:tcPr>
          <w:p w14:paraId="5BE377BC" w14:textId="77777777" w:rsidR="00BE66CB" w:rsidRPr="008A2CD6" w:rsidRDefault="00BE66CB" w:rsidP="0085307E">
            <w:pPr>
              <w:spacing w:before="100" w:beforeAutospacing="1" w:after="100" w:afterAutospacing="1"/>
              <w:jc w:val="center"/>
              <w:rPr>
                <w:sz w:val="20"/>
                <w:szCs w:val="20"/>
              </w:rPr>
            </w:pPr>
            <w:r w:rsidRPr="008A2CD6">
              <w:rPr>
                <w:b/>
                <w:bCs/>
                <w:sz w:val="20"/>
                <w:szCs w:val="20"/>
              </w:rPr>
              <w:t>Relation</w:t>
            </w:r>
          </w:p>
        </w:tc>
        <w:tc>
          <w:tcPr>
            <w:tcW w:w="1494" w:type="dxa"/>
            <w:tcMar>
              <w:top w:w="29" w:type="dxa"/>
              <w:bottom w:w="29" w:type="dxa"/>
              <w:right w:w="115" w:type="dxa"/>
            </w:tcMar>
            <w:vAlign w:val="center"/>
          </w:tcPr>
          <w:p w14:paraId="40754C73" w14:textId="77777777" w:rsidR="00BE66CB" w:rsidRPr="008A2CD6" w:rsidRDefault="00BE66CB" w:rsidP="0085307E">
            <w:pPr>
              <w:spacing w:before="100" w:beforeAutospacing="1" w:after="100" w:afterAutospacing="1"/>
              <w:jc w:val="center"/>
              <w:rPr>
                <w:sz w:val="20"/>
                <w:szCs w:val="20"/>
              </w:rPr>
            </w:pPr>
            <w:r w:rsidRPr="008A2CD6">
              <w:rPr>
                <w:b/>
                <w:bCs/>
                <w:sz w:val="20"/>
                <w:szCs w:val="20"/>
              </w:rPr>
              <w:t>Limit</w:t>
            </w:r>
          </w:p>
        </w:tc>
      </w:tr>
      <w:tr w:rsidR="00BE66CB" w:rsidRPr="008A2CD6" w:rsidDel="00817B8C" w14:paraId="10A4EBBB" w14:textId="77777777" w:rsidTr="00334EB0">
        <w:trPr>
          <w:trHeight w:val="663"/>
          <w:jc w:val="center"/>
          <w:del w:id="417" w:author="Stefan Hansel" w:date="2017-12-05T13:11:00Z"/>
        </w:trPr>
        <w:tc>
          <w:tcPr>
            <w:tcW w:w="1509" w:type="dxa"/>
            <w:tcMar>
              <w:top w:w="29" w:type="dxa"/>
              <w:bottom w:w="29" w:type="dxa"/>
              <w:right w:w="115" w:type="dxa"/>
            </w:tcMar>
            <w:vAlign w:val="center"/>
            <w:hideMark/>
          </w:tcPr>
          <w:p w14:paraId="56A0FDD8" w14:textId="77777777" w:rsidR="00BE66CB" w:rsidRPr="00D65C47" w:rsidDel="00817B8C" w:rsidRDefault="0074191D" w:rsidP="0085307E">
            <w:pPr>
              <w:spacing w:before="100" w:beforeAutospacing="1" w:after="100" w:afterAutospacing="1"/>
              <w:rPr>
                <w:del w:id="418" w:author="Stefan Hansel" w:date="2017-12-05T13:11:00Z"/>
              </w:rPr>
            </w:pPr>
            <w:del w:id="419" w:author="Stefan Hansel" w:date="2017-12-05T13:11:00Z">
              <w:r w:rsidDel="00817B8C">
                <w:rPr>
                  <w:sz w:val="20"/>
                  <w:szCs w:val="20"/>
                </w:rPr>
                <w:delText>Credit Bureau</w:delText>
              </w:r>
            </w:del>
          </w:p>
        </w:tc>
        <w:tc>
          <w:tcPr>
            <w:tcW w:w="4141" w:type="dxa"/>
            <w:tcMar>
              <w:top w:w="29" w:type="dxa"/>
              <w:bottom w:w="29" w:type="dxa"/>
              <w:right w:w="115" w:type="dxa"/>
            </w:tcMar>
            <w:vAlign w:val="center"/>
            <w:hideMark/>
          </w:tcPr>
          <w:p w14:paraId="793727E6" w14:textId="77777777" w:rsidR="00BE66CB" w:rsidRPr="00D65C47" w:rsidDel="00817B8C" w:rsidRDefault="00BE66CB" w:rsidP="0085307E">
            <w:pPr>
              <w:spacing w:before="100" w:beforeAutospacing="1" w:after="100" w:afterAutospacing="1"/>
              <w:rPr>
                <w:del w:id="420" w:author="Stefan Hansel" w:date="2017-12-05T13:11:00Z"/>
              </w:rPr>
            </w:pPr>
            <w:del w:id="421" w:author="Stefan Hansel" w:date="2017-12-05T13:11:00Z">
              <w:r w:rsidRPr="00D65C47" w:rsidDel="00817B8C">
                <w:rPr>
                  <w:sz w:val="20"/>
                  <w:szCs w:val="20"/>
                </w:rPr>
                <w:delText>Number of open trade lines (</w:delText>
              </w:r>
              <w:r w:rsidRPr="003A216D" w:rsidDel="00817B8C">
                <w:rPr>
                  <w:sz w:val="20"/>
                  <w:szCs w:val="20"/>
                </w:rPr>
                <w:delText>excluding student loans</w:delText>
              </w:r>
              <w:r w:rsidRPr="00D65C47" w:rsidDel="00817B8C">
                <w:rPr>
                  <w:sz w:val="20"/>
                  <w:szCs w:val="20"/>
                </w:rPr>
                <w:delText>) which have a “Last Payment Date” in the six (6) months preceding the date of the credit report and which have a 30-day or more past due current manner of payment</w:delText>
              </w:r>
            </w:del>
          </w:p>
        </w:tc>
        <w:tc>
          <w:tcPr>
            <w:tcW w:w="1153" w:type="dxa"/>
            <w:tcMar>
              <w:top w:w="29" w:type="dxa"/>
              <w:bottom w:w="29" w:type="dxa"/>
              <w:right w:w="115" w:type="dxa"/>
            </w:tcMar>
            <w:vAlign w:val="center"/>
            <w:hideMark/>
          </w:tcPr>
          <w:p w14:paraId="540299FD" w14:textId="77777777" w:rsidR="00BE66CB" w:rsidRPr="00D65C47" w:rsidDel="00817B8C" w:rsidRDefault="00BE66CB" w:rsidP="0085307E">
            <w:pPr>
              <w:spacing w:before="100" w:beforeAutospacing="1" w:after="100" w:afterAutospacing="1"/>
              <w:jc w:val="center"/>
              <w:rPr>
                <w:del w:id="422" w:author="Stefan Hansel" w:date="2017-12-05T13:11:00Z"/>
              </w:rPr>
            </w:pPr>
            <w:del w:id="423" w:author="Stefan Hansel" w:date="2017-12-05T13:11:00Z">
              <w:r w:rsidRPr="00D65C47" w:rsidDel="00817B8C">
                <w:rPr>
                  <w:sz w:val="20"/>
                  <w:szCs w:val="20"/>
                </w:rPr>
                <w:delText>&lt;=</w:delText>
              </w:r>
            </w:del>
          </w:p>
        </w:tc>
        <w:tc>
          <w:tcPr>
            <w:tcW w:w="1494" w:type="dxa"/>
            <w:tcMar>
              <w:top w:w="29" w:type="dxa"/>
              <w:bottom w:w="29" w:type="dxa"/>
              <w:right w:w="115" w:type="dxa"/>
            </w:tcMar>
            <w:vAlign w:val="center"/>
            <w:hideMark/>
          </w:tcPr>
          <w:p w14:paraId="02DA6D6F" w14:textId="77777777" w:rsidR="00BE66CB" w:rsidRPr="00D65C47" w:rsidDel="00817B8C" w:rsidRDefault="00BE66CB" w:rsidP="0085307E">
            <w:pPr>
              <w:spacing w:before="100" w:beforeAutospacing="1" w:after="100" w:afterAutospacing="1"/>
              <w:jc w:val="center"/>
              <w:rPr>
                <w:del w:id="424" w:author="Stefan Hansel" w:date="2017-12-05T13:11:00Z"/>
              </w:rPr>
            </w:pPr>
            <w:del w:id="425" w:author="Stefan Hansel" w:date="2017-12-05T13:11:00Z">
              <w:r w:rsidRPr="00D65C47" w:rsidDel="00817B8C">
                <w:rPr>
                  <w:sz w:val="20"/>
                  <w:szCs w:val="20"/>
                </w:rPr>
                <w:delText>1</w:delText>
              </w:r>
            </w:del>
          </w:p>
        </w:tc>
      </w:tr>
      <w:tr w:rsidR="00BE66CB" w:rsidRPr="008A2CD6" w:rsidDel="00817B8C" w14:paraId="6F26AD96" w14:textId="77777777" w:rsidTr="00334EB0">
        <w:trPr>
          <w:trHeight w:val="377"/>
          <w:jc w:val="center"/>
          <w:del w:id="426" w:author="Stefan Hansel" w:date="2017-12-05T13:11:00Z"/>
        </w:trPr>
        <w:tc>
          <w:tcPr>
            <w:tcW w:w="1509" w:type="dxa"/>
            <w:tcMar>
              <w:top w:w="29" w:type="dxa"/>
              <w:bottom w:w="29" w:type="dxa"/>
              <w:right w:w="115" w:type="dxa"/>
            </w:tcMar>
            <w:vAlign w:val="center"/>
          </w:tcPr>
          <w:p w14:paraId="21F42574" w14:textId="77777777" w:rsidR="00BE66CB" w:rsidDel="00817B8C" w:rsidRDefault="00186406" w:rsidP="0085307E">
            <w:pPr>
              <w:spacing w:before="100" w:beforeAutospacing="1" w:after="100" w:afterAutospacing="1"/>
              <w:rPr>
                <w:del w:id="427" w:author="Stefan Hansel" w:date="2017-12-05T13:11:00Z"/>
                <w:sz w:val="20"/>
                <w:szCs w:val="20"/>
              </w:rPr>
            </w:pPr>
            <w:del w:id="428" w:author="Stefan Hansel" w:date="2017-12-05T13:11:00Z">
              <w:r w:rsidDel="00817B8C">
                <w:rPr>
                  <w:sz w:val="20"/>
                  <w:szCs w:val="20"/>
                </w:rPr>
                <w:delText>Credit Bureau</w:delText>
              </w:r>
            </w:del>
          </w:p>
        </w:tc>
        <w:tc>
          <w:tcPr>
            <w:tcW w:w="6788" w:type="dxa"/>
            <w:gridSpan w:val="3"/>
            <w:tcMar>
              <w:top w:w="29" w:type="dxa"/>
              <w:bottom w:w="29" w:type="dxa"/>
              <w:right w:w="115" w:type="dxa"/>
            </w:tcMar>
            <w:vAlign w:val="center"/>
          </w:tcPr>
          <w:p w14:paraId="2E4D8651" w14:textId="77777777" w:rsidR="00BE66CB" w:rsidRPr="00723634" w:rsidDel="00817B8C" w:rsidRDefault="00BE66CB" w:rsidP="0085307E">
            <w:pPr>
              <w:spacing w:before="100" w:beforeAutospacing="1" w:after="100" w:afterAutospacing="1"/>
              <w:rPr>
                <w:del w:id="429" w:author="Stefan Hansel" w:date="2017-12-05T13:11:00Z"/>
                <w:sz w:val="20"/>
                <w:szCs w:val="20"/>
              </w:rPr>
            </w:pPr>
            <w:del w:id="430" w:author="Stefan Hansel" w:date="2017-12-05T13:11:00Z">
              <w:r w:rsidRPr="008A2CD6" w:rsidDel="00817B8C">
                <w:rPr>
                  <w:sz w:val="20"/>
                  <w:szCs w:val="20"/>
                </w:rPr>
                <w:delText>Cannot be in bankruptcy</w:delText>
              </w:r>
            </w:del>
          </w:p>
        </w:tc>
      </w:tr>
      <w:tr w:rsidR="00BE66CB" w:rsidRPr="008A2CD6" w14:paraId="1DD4DD56" w14:textId="77777777" w:rsidTr="00334EB0">
        <w:trPr>
          <w:trHeight w:val="377"/>
          <w:jc w:val="center"/>
        </w:trPr>
        <w:tc>
          <w:tcPr>
            <w:tcW w:w="1509" w:type="dxa"/>
            <w:tcMar>
              <w:top w:w="29" w:type="dxa"/>
              <w:bottom w:w="29" w:type="dxa"/>
              <w:right w:w="115" w:type="dxa"/>
            </w:tcMar>
            <w:vAlign w:val="center"/>
          </w:tcPr>
          <w:p w14:paraId="39DE3D5E" w14:textId="77777777" w:rsidR="00BE66CB" w:rsidRPr="00723634" w:rsidRDefault="00186406" w:rsidP="0085307E">
            <w:pPr>
              <w:spacing w:before="100" w:beforeAutospacing="1" w:after="100" w:afterAutospacing="1"/>
              <w:rPr>
                <w:sz w:val="20"/>
                <w:szCs w:val="20"/>
              </w:rPr>
            </w:pPr>
            <w:r>
              <w:rPr>
                <w:sz w:val="20"/>
                <w:szCs w:val="20"/>
              </w:rPr>
              <w:t>Credit Bureau</w:t>
            </w:r>
          </w:p>
        </w:tc>
        <w:tc>
          <w:tcPr>
            <w:tcW w:w="4141" w:type="dxa"/>
            <w:tcMar>
              <w:top w:w="29" w:type="dxa"/>
              <w:bottom w:w="29" w:type="dxa"/>
              <w:right w:w="115" w:type="dxa"/>
            </w:tcMar>
            <w:vAlign w:val="center"/>
          </w:tcPr>
          <w:p w14:paraId="1DE50BF4" w14:textId="77777777" w:rsidR="00BE66CB" w:rsidRPr="00723634" w:rsidRDefault="00BE66CB" w:rsidP="0085307E">
            <w:pPr>
              <w:spacing w:before="100" w:beforeAutospacing="1" w:after="100" w:afterAutospacing="1"/>
              <w:rPr>
                <w:sz w:val="20"/>
                <w:szCs w:val="20"/>
              </w:rPr>
            </w:pPr>
            <w:r w:rsidRPr="00723634">
              <w:rPr>
                <w:sz w:val="20"/>
                <w:szCs w:val="20"/>
              </w:rPr>
              <w:t xml:space="preserve">FICO </w:t>
            </w:r>
          </w:p>
        </w:tc>
        <w:tc>
          <w:tcPr>
            <w:tcW w:w="1153" w:type="dxa"/>
            <w:tcMar>
              <w:top w:w="29" w:type="dxa"/>
              <w:bottom w:w="29" w:type="dxa"/>
              <w:right w:w="115" w:type="dxa"/>
            </w:tcMar>
            <w:vAlign w:val="center"/>
          </w:tcPr>
          <w:p w14:paraId="77084A15" w14:textId="77777777" w:rsidR="00BE66CB" w:rsidRPr="00723634" w:rsidRDefault="00BE66CB" w:rsidP="0085307E">
            <w:pPr>
              <w:spacing w:before="100" w:beforeAutospacing="1" w:after="100" w:afterAutospacing="1"/>
              <w:jc w:val="center"/>
              <w:rPr>
                <w:sz w:val="20"/>
                <w:szCs w:val="20"/>
              </w:rPr>
            </w:pPr>
            <w:r w:rsidRPr="00723634">
              <w:rPr>
                <w:sz w:val="20"/>
                <w:szCs w:val="20"/>
              </w:rPr>
              <w:t>&gt;</w:t>
            </w:r>
          </w:p>
        </w:tc>
        <w:tc>
          <w:tcPr>
            <w:tcW w:w="1494" w:type="dxa"/>
            <w:tcMar>
              <w:top w:w="29" w:type="dxa"/>
              <w:bottom w:w="29" w:type="dxa"/>
              <w:right w:w="115" w:type="dxa"/>
            </w:tcMar>
            <w:vAlign w:val="center"/>
          </w:tcPr>
          <w:p w14:paraId="140EFB8C" w14:textId="77777777" w:rsidR="00BE66CB" w:rsidRPr="00723634" w:rsidRDefault="00BE66CB" w:rsidP="0085307E">
            <w:pPr>
              <w:spacing w:before="100" w:beforeAutospacing="1" w:after="100" w:afterAutospacing="1"/>
              <w:jc w:val="center"/>
              <w:rPr>
                <w:sz w:val="20"/>
                <w:szCs w:val="20"/>
              </w:rPr>
            </w:pPr>
            <w:r w:rsidRPr="00723634">
              <w:rPr>
                <w:sz w:val="20"/>
                <w:szCs w:val="20"/>
              </w:rPr>
              <w:t>549</w:t>
            </w:r>
          </w:p>
        </w:tc>
      </w:tr>
      <w:tr w:rsidR="00BE66CB" w:rsidRPr="008A2CD6" w14:paraId="146C05A0" w14:textId="77777777" w:rsidTr="00334EB0">
        <w:trPr>
          <w:trHeight w:val="377"/>
          <w:jc w:val="center"/>
        </w:trPr>
        <w:tc>
          <w:tcPr>
            <w:tcW w:w="1509" w:type="dxa"/>
            <w:tcMar>
              <w:top w:w="29" w:type="dxa"/>
              <w:bottom w:w="29" w:type="dxa"/>
              <w:right w:w="115" w:type="dxa"/>
            </w:tcMar>
            <w:vAlign w:val="center"/>
          </w:tcPr>
          <w:p w14:paraId="0A3BFDEB" w14:textId="77777777" w:rsidR="00BE66CB" w:rsidRDefault="00BE66CB" w:rsidP="0085307E">
            <w:pPr>
              <w:spacing w:before="100" w:beforeAutospacing="1" w:after="100" w:afterAutospacing="1"/>
              <w:rPr>
                <w:sz w:val="20"/>
                <w:szCs w:val="20"/>
              </w:rPr>
            </w:pPr>
            <w:bookmarkStart w:id="431" w:name="_Hlk500242917"/>
            <w:r>
              <w:rPr>
                <w:sz w:val="20"/>
                <w:szCs w:val="20"/>
              </w:rPr>
              <w:t xml:space="preserve">Avant / </w:t>
            </w:r>
            <w:r w:rsidR="00186406">
              <w:rPr>
                <w:sz w:val="20"/>
                <w:szCs w:val="20"/>
              </w:rPr>
              <w:t>Credit Bureau</w:t>
            </w:r>
          </w:p>
        </w:tc>
        <w:tc>
          <w:tcPr>
            <w:tcW w:w="4141" w:type="dxa"/>
            <w:tcMar>
              <w:top w:w="29" w:type="dxa"/>
              <w:bottom w:w="29" w:type="dxa"/>
              <w:right w:w="115" w:type="dxa"/>
            </w:tcMar>
            <w:vAlign w:val="center"/>
          </w:tcPr>
          <w:p w14:paraId="3A88D366" w14:textId="77777777" w:rsidR="00BE66CB" w:rsidRPr="00723634" w:rsidRDefault="0043570E" w:rsidP="0085307E">
            <w:pPr>
              <w:spacing w:before="100" w:beforeAutospacing="1" w:after="100" w:afterAutospacing="1"/>
              <w:rPr>
                <w:sz w:val="20"/>
                <w:szCs w:val="20"/>
              </w:rPr>
            </w:pPr>
            <w:r>
              <w:rPr>
                <w:sz w:val="20"/>
                <w:szCs w:val="20"/>
              </w:rPr>
              <w:t>Card model score</w:t>
            </w:r>
            <w:r w:rsidR="00BE66CB">
              <w:rPr>
                <w:sz w:val="20"/>
                <w:szCs w:val="20"/>
              </w:rPr>
              <w:t xml:space="preserve"> based on </w:t>
            </w:r>
            <w:r w:rsidR="00186406">
              <w:rPr>
                <w:sz w:val="20"/>
                <w:szCs w:val="20"/>
              </w:rPr>
              <w:t>Credit Bureau</w:t>
            </w:r>
            <w:r w:rsidR="00BE66CB">
              <w:rPr>
                <w:sz w:val="20"/>
                <w:szCs w:val="20"/>
              </w:rPr>
              <w:t xml:space="preserve"> variables</w:t>
            </w:r>
          </w:p>
        </w:tc>
        <w:tc>
          <w:tcPr>
            <w:tcW w:w="1153" w:type="dxa"/>
            <w:tcMar>
              <w:top w:w="29" w:type="dxa"/>
              <w:bottom w:w="29" w:type="dxa"/>
              <w:right w:w="115" w:type="dxa"/>
            </w:tcMar>
            <w:vAlign w:val="center"/>
          </w:tcPr>
          <w:p w14:paraId="2E22BE48" w14:textId="77777777" w:rsidR="00BE66CB" w:rsidRPr="00723634" w:rsidRDefault="00BE66CB" w:rsidP="0085307E">
            <w:pPr>
              <w:spacing w:before="100" w:beforeAutospacing="1" w:after="100" w:afterAutospacing="1"/>
              <w:jc w:val="center"/>
              <w:rPr>
                <w:sz w:val="20"/>
                <w:szCs w:val="20"/>
              </w:rPr>
            </w:pPr>
            <w:r>
              <w:rPr>
                <w:sz w:val="20"/>
                <w:szCs w:val="20"/>
              </w:rPr>
              <w:t>&lt;=</w:t>
            </w:r>
          </w:p>
        </w:tc>
        <w:tc>
          <w:tcPr>
            <w:tcW w:w="1494" w:type="dxa"/>
            <w:tcMar>
              <w:top w:w="29" w:type="dxa"/>
              <w:bottom w:w="29" w:type="dxa"/>
              <w:right w:w="115" w:type="dxa"/>
            </w:tcMar>
            <w:vAlign w:val="center"/>
          </w:tcPr>
          <w:p w14:paraId="05EA9BEA" w14:textId="77777777" w:rsidR="00BE66CB" w:rsidRPr="00723634" w:rsidRDefault="00BE66CB" w:rsidP="0085307E">
            <w:pPr>
              <w:spacing w:before="100" w:beforeAutospacing="1" w:after="100" w:afterAutospacing="1"/>
              <w:jc w:val="center"/>
              <w:rPr>
                <w:sz w:val="20"/>
                <w:szCs w:val="20"/>
              </w:rPr>
            </w:pPr>
            <w:r>
              <w:rPr>
                <w:sz w:val="20"/>
                <w:szCs w:val="20"/>
              </w:rPr>
              <w:t>0.</w:t>
            </w:r>
            <w:r w:rsidR="00402F43">
              <w:rPr>
                <w:sz w:val="20"/>
                <w:szCs w:val="20"/>
              </w:rPr>
              <w:t>16</w:t>
            </w:r>
          </w:p>
        </w:tc>
      </w:tr>
    </w:tbl>
    <w:bookmarkEnd w:id="431"/>
    <w:p w14:paraId="0F2085A6" w14:textId="77777777" w:rsidR="00D374A7" w:rsidRDefault="008C564D" w:rsidP="00DE49B0">
      <w:pPr>
        <w:shd w:val="clear" w:color="auto" w:fill="FFFFFF"/>
        <w:spacing w:before="240"/>
        <w:jc w:val="both"/>
      </w:pPr>
      <w:r>
        <w:t xml:space="preserve">In addition to </w:t>
      </w:r>
      <w:r w:rsidR="00633ADC">
        <w:t>Credit bureau</w:t>
      </w:r>
      <w:r w:rsidR="00DB3AE0">
        <w:t>-</w:t>
      </w:r>
      <w:r w:rsidR="00633ADC">
        <w:t xml:space="preserve">based hard cuts, credit models </w:t>
      </w:r>
      <w:r w:rsidR="00BC0E31">
        <w:t xml:space="preserve">are used </w:t>
      </w:r>
      <w:r w:rsidR="00633ADC">
        <w:t xml:space="preserve">to decision customers.  </w:t>
      </w:r>
      <w:r w:rsidR="00C16487">
        <w:t>Credit models used vary acr</w:t>
      </w:r>
      <w:r w:rsidR="004752FB">
        <w:t xml:space="preserve">oss the types of applications.  Given pre-screen constraints (response time, lack of information such as Income, etc.), the models used for Solicited applications may differ from those used for Unsolicited applications.  </w:t>
      </w:r>
    </w:p>
    <w:p w14:paraId="6DB3DF75" w14:textId="77777777" w:rsidR="004752FB" w:rsidRDefault="00C16487" w:rsidP="00DF2096">
      <w:pPr>
        <w:pStyle w:val="ListParagraph"/>
        <w:numPr>
          <w:ilvl w:val="0"/>
          <w:numId w:val="16"/>
        </w:numPr>
        <w:shd w:val="clear" w:color="auto" w:fill="FFFFFF"/>
        <w:jc w:val="both"/>
      </w:pPr>
      <w:r>
        <w:t xml:space="preserve">Solicited applications need one run of the </w:t>
      </w:r>
      <w:r w:rsidR="00D374A7">
        <w:t xml:space="preserve">credit </w:t>
      </w:r>
      <w:r>
        <w:t>model</w:t>
      </w:r>
      <w:r w:rsidR="004752FB">
        <w:t>(</w:t>
      </w:r>
      <w:r>
        <w:t>s</w:t>
      </w:r>
      <w:r w:rsidR="004752FB">
        <w:t>)</w:t>
      </w:r>
      <w:r>
        <w:t xml:space="preserve"> at the pre-screen stage to determine who </w:t>
      </w:r>
      <w:r w:rsidR="00DB3AE0">
        <w:t>will receive</w:t>
      </w:r>
      <w:r>
        <w:t xml:space="preserve"> offers and another </w:t>
      </w:r>
      <w:r w:rsidR="00D374A7">
        <w:t>run of the credit model</w:t>
      </w:r>
      <w:r w:rsidR="004752FB">
        <w:t>(</w:t>
      </w:r>
      <w:r w:rsidR="00D374A7">
        <w:t>s</w:t>
      </w:r>
      <w:r w:rsidR="004752FB">
        <w:t>)</w:t>
      </w:r>
      <w:r w:rsidR="00D374A7">
        <w:t xml:space="preserve"> </w:t>
      </w:r>
      <w:r>
        <w:t xml:space="preserve">at the application stage </w:t>
      </w:r>
      <w:r w:rsidR="004752FB">
        <w:t xml:space="preserve">(along with incremental data gathered from customer such as Income) </w:t>
      </w:r>
      <w:r>
        <w:t xml:space="preserve">to </w:t>
      </w:r>
      <w:r w:rsidR="00D374A7">
        <w:t>make the Extension of Credit &amp; ICL decisions</w:t>
      </w:r>
      <w:r w:rsidR="004752FB">
        <w:t xml:space="preserve">.  </w:t>
      </w:r>
    </w:p>
    <w:p w14:paraId="28908783" w14:textId="77777777" w:rsidR="002144E3" w:rsidRDefault="00C16487" w:rsidP="002144E3">
      <w:pPr>
        <w:pStyle w:val="ListParagraph"/>
        <w:numPr>
          <w:ilvl w:val="0"/>
          <w:numId w:val="16"/>
        </w:numPr>
        <w:shd w:val="clear" w:color="auto" w:fill="FFFFFF"/>
        <w:jc w:val="both"/>
      </w:pPr>
      <w:r>
        <w:t xml:space="preserve">Unsolicited applications need only run the </w:t>
      </w:r>
      <w:r w:rsidR="00D374A7">
        <w:t>credit model</w:t>
      </w:r>
      <w:r w:rsidR="004752FB">
        <w:t>(</w:t>
      </w:r>
      <w:r w:rsidR="00D374A7">
        <w:t>s</w:t>
      </w:r>
      <w:r w:rsidR="004752FB">
        <w:t>)</w:t>
      </w:r>
      <w:r w:rsidR="00D374A7">
        <w:t xml:space="preserve"> once, at </w:t>
      </w:r>
      <w:r>
        <w:t xml:space="preserve">application stage for the </w:t>
      </w:r>
      <w:r w:rsidR="00D374A7">
        <w:t>Extension of Credit &amp; ICL decisions</w:t>
      </w:r>
      <w:r w:rsidR="00BD7F49">
        <w:t>.</w:t>
      </w:r>
    </w:p>
    <w:p w14:paraId="4BAB77BE" w14:textId="77777777" w:rsidR="006744F7" w:rsidRDefault="006744F7" w:rsidP="002144E3">
      <w:pPr>
        <w:shd w:val="clear" w:color="auto" w:fill="FFFFFF"/>
        <w:jc w:val="both"/>
      </w:pPr>
      <w:commentRangeStart w:id="432"/>
      <w:commentRangeStart w:id="433"/>
      <w:r>
        <w:t xml:space="preserve">The Credit </w:t>
      </w:r>
      <w:r w:rsidR="004752FB" w:rsidRPr="006744F7">
        <w:t>model(s) used</w:t>
      </w:r>
      <w:r>
        <w:t xml:space="preserve"> for decisioning Solicited and Unsolicited applications are outlined in </w:t>
      </w:r>
      <w:r>
        <w:rPr>
          <w:i/>
        </w:rPr>
        <w:t>Appendix 2.</w:t>
      </w:r>
      <w:r>
        <w:t xml:space="preserve">  </w:t>
      </w:r>
      <w:r w:rsidR="001B3D16">
        <w:t>A</w:t>
      </w:r>
      <w:r>
        <w:rPr>
          <w:rFonts w:eastAsia="Times New Roman" w:cs="Arial"/>
          <w:color w:val="222222"/>
        </w:rPr>
        <w:t xml:space="preserve"> </w:t>
      </w:r>
      <w:r w:rsidRPr="00D374A7">
        <w:rPr>
          <w:rFonts w:eastAsia="Times New Roman" w:cs="Arial"/>
          <w:color w:val="222222"/>
        </w:rPr>
        <w:t>Credit Card</w:t>
      </w:r>
      <w:r w:rsidR="00DB3AE0">
        <w:rPr>
          <w:rFonts w:eastAsia="Times New Roman" w:cs="Arial"/>
          <w:color w:val="222222"/>
        </w:rPr>
        <w:t>-</w:t>
      </w:r>
      <w:r w:rsidRPr="00D374A7">
        <w:rPr>
          <w:rFonts w:eastAsia="Times New Roman" w:cs="Arial"/>
          <w:color w:val="222222"/>
        </w:rPr>
        <w:t xml:space="preserve">specific model </w:t>
      </w:r>
      <w:r w:rsidR="001B3D16">
        <w:rPr>
          <w:rFonts w:eastAsia="Times New Roman" w:cs="Arial"/>
          <w:color w:val="222222"/>
        </w:rPr>
        <w:t>has been</w:t>
      </w:r>
      <w:r w:rsidR="00761186">
        <w:rPr>
          <w:rFonts w:eastAsia="Times New Roman" w:cs="Arial"/>
          <w:color w:val="222222"/>
        </w:rPr>
        <w:t xml:space="preserve"> </w:t>
      </w:r>
      <w:r w:rsidR="00BD7F49">
        <w:rPr>
          <w:rFonts w:eastAsia="Times New Roman" w:cs="Arial"/>
          <w:color w:val="222222"/>
        </w:rPr>
        <w:t xml:space="preserve">built </w:t>
      </w:r>
      <w:r>
        <w:rPr>
          <w:rFonts w:eastAsia="Times New Roman" w:cs="Arial"/>
          <w:color w:val="222222"/>
        </w:rPr>
        <w:t>for Unsolicited applications</w:t>
      </w:r>
      <w:r w:rsidR="00A057F8">
        <w:rPr>
          <w:rFonts w:eastAsia="Times New Roman" w:cs="Arial"/>
          <w:color w:val="222222"/>
        </w:rPr>
        <w:t xml:space="preserve">. </w:t>
      </w:r>
      <w:r>
        <w:rPr>
          <w:rFonts w:eastAsia="Times New Roman" w:cs="Arial"/>
          <w:color w:val="222222"/>
        </w:rPr>
        <w:t xml:space="preserve"> </w:t>
      </w:r>
      <w:r w:rsidR="00FC54F9">
        <w:rPr>
          <w:rFonts w:eastAsia="Times New Roman" w:cs="Arial"/>
          <w:color w:val="222222"/>
        </w:rPr>
        <w:t xml:space="preserve">For solicited </w:t>
      </w:r>
      <w:r w:rsidR="00761186">
        <w:rPr>
          <w:rFonts w:eastAsia="Times New Roman" w:cs="Arial"/>
          <w:color w:val="222222"/>
        </w:rPr>
        <w:t>applications,</w:t>
      </w:r>
      <w:r w:rsidR="00FC54F9">
        <w:rPr>
          <w:rFonts w:eastAsia="Times New Roman" w:cs="Arial"/>
          <w:color w:val="222222"/>
        </w:rPr>
        <w:t xml:space="preserve"> </w:t>
      </w:r>
      <w:r w:rsidR="009463DB">
        <w:rPr>
          <w:rFonts w:eastAsia="Times New Roman" w:cs="Arial"/>
          <w:color w:val="222222"/>
        </w:rPr>
        <w:t xml:space="preserve">a </w:t>
      </w:r>
      <w:r w:rsidR="00761186">
        <w:rPr>
          <w:rFonts w:eastAsia="Times New Roman" w:cs="Arial"/>
          <w:color w:val="222222"/>
        </w:rPr>
        <w:t xml:space="preserve">dedicated model </w:t>
      </w:r>
      <w:r w:rsidR="009463DB">
        <w:rPr>
          <w:rFonts w:eastAsia="Times New Roman" w:cs="Arial"/>
          <w:color w:val="222222"/>
        </w:rPr>
        <w:t xml:space="preserve">will be introduced </w:t>
      </w:r>
      <w:r w:rsidR="00761186">
        <w:rPr>
          <w:rFonts w:eastAsia="Times New Roman" w:cs="Arial"/>
          <w:color w:val="222222"/>
        </w:rPr>
        <w:t>in a separate policy to</w:t>
      </w:r>
      <w:r w:rsidR="00A057F8">
        <w:rPr>
          <w:rFonts w:eastAsia="Times New Roman" w:cs="Arial"/>
          <w:color w:val="222222"/>
        </w:rPr>
        <w:t xml:space="preserve"> be approved by</w:t>
      </w:r>
      <w:r w:rsidRPr="00D374A7">
        <w:rPr>
          <w:rFonts w:eastAsia="Times New Roman" w:cs="Arial"/>
          <w:color w:val="222222"/>
        </w:rPr>
        <w:t xml:space="preserve"> </w:t>
      </w:r>
      <w:proofErr w:type="spellStart"/>
      <w:r>
        <w:rPr>
          <w:rFonts w:eastAsia="Times New Roman" w:cs="Arial"/>
          <w:color w:val="222222"/>
        </w:rPr>
        <w:t>Web</w:t>
      </w:r>
      <w:r w:rsidRPr="00D374A7">
        <w:rPr>
          <w:rFonts w:eastAsia="Times New Roman" w:cs="Arial"/>
          <w:color w:val="222222"/>
        </w:rPr>
        <w:t>Bank</w:t>
      </w:r>
      <w:proofErr w:type="spellEnd"/>
      <w:r w:rsidRPr="00D374A7">
        <w:rPr>
          <w:rFonts w:eastAsia="Times New Roman" w:cs="Arial"/>
          <w:color w:val="222222"/>
        </w:rPr>
        <w:t xml:space="preserve"> prior to implementation</w:t>
      </w:r>
      <w:r w:rsidR="00561534">
        <w:rPr>
          <w:rFonts w:eastAsia="Times New Roman" w:cs="Arial"/>
          <w:color w:val="222222"/>
        </w:rPr>
        <w:t>.</w:t>
      </w:r>
      <w:commentRangeEnd w:id="432"/>
      <w:r w:rsidR="00222AF7">
        <w:rPr>
          <w:rStyle w:val="CommentReference"/>
          <w:rFonts w:ascii="Calibri" w:eastAsia="Calibri" w:hAnsi="Calibri" w:cs="Calibri"/>
          <w:color w:val="000000"/>
        </w:rPr>
        <w:commentReference w:id="432"/>
      </w:r>
      <w:commentRangeEnd w:id="433"/>
      <w:r w:rsidR="007F208F">
        <w:rPr>
          <w:rStyle w:val="CommentReference"/>
          <w:rFonts w:ascii="Calibri" w:eastAsia="Calibri" w:hAnsi="Calibri" w:cs="Calibri"/>
          <w:color w:val="000000"/>
        </w:rPr>
        <w:commentReference w:id="433"/>
      </w:r>
    </w:p>
    <w:p w14:paraId="0C1D94FC" w14:textId="77777777" w:rsidR="00633ADC" w:rsidRPr="0057310C" w:rsidRDefault="00633ADC" w:rsidP="00633ADC">
      <w:pPr>
        <w:rPr>
          <w:b/>
        </w:rPr>
      </w:pPr>
      <w:r>
        <w:rPr>
          <w:b/>
        </w:rPr>
        <w:t>Initial Credit Line (</w:t>
      </w:r>
      <w:r w:rsidR="003B6C45">
        <w:rPr>
          <w:b/>
        </w:rPr>
        <w:t>Established Segment</w:t>
      </w:r>
      <w:r>
        <w:rPr>
          <w:b/>
        </w:rPr>
        <w:t>)</w:t>
      </w:r>
    </w:p>
    <w:p w14:paraId="65E93CAB" w14:textId="77777777" w:rsidR="00FF2E7C" w:rsidRDefault="00BD7F49" w:rsidP="00B82636">
      <w:pPr>
        <w:jc w:val="both"/>
      </w:pPr>
      <w:r>
        <w:t>T</w:t>
      </w:r>
      <w:r w:rsidR="00A92DEA">
        <w:t xml:space="preserve">he </w:t>
      </w:r>
      <w:r w:rsidR="0043570E">
        <w:t>card model score</w:t>
      </w:r>
      <w:r w:rsidR="00A92DEA">
        <w:t xml:space="preserve"> &amp; FICO </w:t>
      </w:r>
      <w:r>
        <w:t xml:space="preserve">will be used </w:t>
      </w:r>
      <w:r w:rsidR="00A92DEA">
        <w:t>to assign a</w:t>
      </w:r>
      <w:r w:rsidR="003215BB">
        <w:t xml:space="preserve"> Credit Line as outlined i</w:t>
      </w:r>
      <w:r w:rsidR="003512B0">
        <w:t xml:space="preserve">n </w:t>
      </w:r>
      <w:r w:rsidR="003512B0" w:rsidRPr="003B2BC7">
        <w:rPr>
          <w:i/>
        </w:rPr>
        <w:t xml:space="preserve">Table </w:t>
      </w:r>
      <w:ins w:id="434" w:author="Stefan Hansel" w:date="2017-12-05T13:11:00Z">
        <w:r w:rsidR="00817B8C">
          <w:rPr>
            <w:i/>
          </w:rPr>
          <w:t>4</w:t>
        </w:r>
      </w:ins>
      <w:del w:id="435" w:author="Stefan Hansel" w:date="2017-12-05T13:11:00Z">
        <w:r w:rsidR="00646D2A" w:rsidDel="00817B8C">
          <w:rPr>
            <w:i/>
          </w:rPr>
          <w:delText>3</w:delText>
        </w:r>
      </w:del>
      <w:r w:rsidR="00D548BE">
        <w:t>.</w:t>
      </w:r>
      <w:r w:rsidR="00B13971">
        <w:t xml:space="preserve"> </w:t>
      </w:r>
    </w:p>
    <w:tbl>
      <w:tblPr>
        <w:tblW w:w="8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533"/>
        <w:gridCol w:w="4410"/>
        <w:gridCol w:w="2342"/>
      </w:tblGrid>
      <w:tr w:rsidR="002011E4" w:rsidRPr="008A2CD6" w14:paraId="2C0E6C2E" w14:textId="77777777" w:rsidTr="0085307E">
        <w:trPr>
          <w:trHeight w:val="408"/>
          <w:jc w:val="center"/>
        </w:trPr>
        <w:tc>
          <w:tcPr>
            <w:tcW w:w="8285" w:type="dxa"/>
            <w:gridSpan w:val="3"/>
            <w:shd w:val="clear" w:color="auto" w:fill="44546A" w:themeFill="text2"/>
            <w:tcMar>
              <w:left w:w="115" w:type="dxa"/>
              <w:right w:w="115" w:type="dxa"/>
            </w:tcMar>
            <w:vAlign w:val="center"/>
          </w:tcPr>
          <w:p w14:paraId="3FC96402" w14:textId="77777777" w:rsidR="002011E4" w:rsidRPr="008A2CD6" w:rsidRDefault="002011E4" w:rsidP="0085307E">
            <w:pPr>
              <w:spacing w:before="100" w:beforeAutospacing="1" w:after="100" w:afterAutospacing="1"/>
              <w:jc w:val="center"/>
              <w:rPr>
                <w:b/>
                <w:color w:val="FFFFFF" w:themeColor="background1"/>
              </w:rPr>
            </w:pPr>
            <w:r>
              <w:rPr>
                <w:b/>
                <w:color w:val="FFFFFF" w:themeColor="background1"/>
              </w:rPr>
              <w:t xml:space="preserve">Table </w:t>
            </w:r>
            <w:del w:id="436" w:author="Stefan Hansel" w:date="2017-12-05T13:11:00Z">
              <w:r w:rsidDel="00817B8C">
                <w:rPr>
                  <w:b/>
                  <w:color w:val="FFFFFF" w:themeColor="background1"/>
                </w:rPr>
                <w:delText>3</w:delText>
              </w:r>
            </w:del>
            <w:ins w:id="437" w:author="Stefan Hansel" w:date="2017-12-05T13:11:00Z">
              <w:r w:rsidR="00817B8C">
                <w:rPr>
                  <w:b/>
                  <w:color w:val="FFFFFF" w:themeColor="background1"/>
                </w:rPr>
                <w:t>4</w:t>
              </w:r>
            </w:ins>
            <w:r>
              <w:rPr>
                <w:b/>
                <w:color w:val="FFFFFF" w:themeColor="background1"/>
              </w:rPr>
              <w:t>:</w:t>
            </w:r>
            <w:r w:rsidRPr="008A2CD6">
              <w:rPr>
                <w:b/>
                <w:color w:val="FFFFFF" w:themeColor="background1"/>
              </w:rPr>
              <w:t xml:space="preserve"> </w:t>
            </w:r>
            <w:r>
              <w:rPr>
                <w:b/>
                <w:color w:val="FFFFFF" w:themeColor="background1"/>
              </w:rPr>
              <w:t>Initial Credit Line Assignment for New Credit Card Customers (Established Segment)</w:t>
            </w:r>
          </w:p>
        </w:tc>
      </w:tr>
      <w:tr w:rsidR="002011E4" w:rsidRPr="008A2CD6" w14:paraId="25752F3B" w14:textId="77777777" w:rsidTr="0085307E">
        <w:trPr>
          <w:trHeight w:val="416"/>
          <w:jc w:val="center"/>
        </w:trPr>
        <w:tc>
          <w:tcPr>
            <w:tcW w:w="1533" w:type="dxa"/>
            <w:tcMar>
              <w:left w:w="115" w:type="dxa"/>
              <w:right w:w="115" w:type="dxa"/>
            </w:tcMar>
            <w:vAlign w:val="center"/>
          </w:tcPr>
          <w:p w14:paraId="4058F72E" w14:textId="77777777" w:rsidR="002011E4" w:rsidRDefault="002011E4" w:rsidP="0085307E">
            <w:pPr>
              <w:spacing w:before="100" w:beforeAutospacing="1" w:after="100" w:afterAutospacing="1"/>
              <w:jc w:val="center"/>
              <w:rPr>
                <w:b/>
                <w:bCs/>
                <w:sz w:val="20"/>
                <w:szCs w:val="20"/>
              </w:rPr>
            </w:pPr>
            <w:commentRangeStart w:id="438"/>
            <w:commentRangeStart w:id="439"/>
            <w:r>
              <w:rPr>
                <w:b/>
                <w:bCs/>
                <w:sz w:val="20"/>
                <w:szCs w:val="20"/>
              </w:rPr>
              <w:lastRenderedPageBreak/>
              <w:t>Tier</w:t>
            </w:r>
          </w:p>
        </w:tc>
        <w:tc>
          <w:tcPr>
            <w:tcW w:w="4410" w:type="dxa"/>
            <w:tcMar>
              <w:top w:w="0" w:type="dxa"/>
              <w:left w:w="115" w:type="dxa"/>
              <w:bottom w:w="0" w:type="dxa"/>
              <w:right w:w="115" w:type="dxa"/>
            </w:tcMar>
            <w:vAlign w:val="center"/>
          </w:tcPr>
          <w:p w14:paraId="300F6AB7" w14:textId="77777777" w:rsidR="002011E4" w:rsidRPr="008A2CD6" w:rsidRDefault="002011E4" w:rsidP="0085307E">
            <w:pPr>
              <w:spacing w:before="100" w:beforeAutospacing="1" w:after="100" w:afterAutospacing="1"/>
              <w:jc w:val="center"/>
              <w:rPr>
                <w:sz w:val="20"/>
                <w:szCs w:val="20"/>
              </w:rPr>
            </w:pPr>
            <w:r>
              <w:rPr>
                <w:b/>
                <w:bCs/>
                <w:sz w:val="20"/>
                <w:szCs w:val="20"/>
              </w:rPr>
              <w:t>Variable &amp; Evaluation</w:t>
            </w:r>
          </w:p>
        </w:tc>
        <w:tc>
          <w:tcPr>
            <w:tcW w:w="2342" w:type="dxa"/>
            <w:tcMar>
              <w:top w:w="0" w:type="dxa"/>
              <w:left w:w="115" w:type="dxa"/>
              <w:bottom w:w="0" w:type="dxa"/>
              <w:right w:w="115" w:type="dxa"/>
            </w:tcMar>
            <w:vAlign w:val="center"/>
          </w:tcPr>
          <w:p w14:paraId="5A7DC180" w14:textId="77777777" w:rsidR="002011E4" w:rsidRPr="008A2CD6" w:rsidRDefault="002011E4" w:rsidP="0085307E">
            <w:pPr>
              <w:spacing w:before="100" w:beforeAutospacing="1" w:after="100" w:afterAutospacing="1"/>
              <w:jc w:val="center"/>
              <w:rPr>
                <w:sz w:val="20"/>
                <w:szCs w:val="20"/>
              </w:rPr>
            </w:pPr>
            <w:r>
              <w:rPr>
                <w:b/>
                <w:bCs/>
                <w:sz w:val="20"/>
                <w:szCs w:val="20"/>
              </w:rPr>
              <w:t>Initial Credit Line</w:t>
            </w:r>
          </w:p>
        </w:tc>
      </w:tr>
      <w:tr w:rsidR="002011E4" w:rsidRPr="008A2CD6" w14:paraId="404CD86F" w14:textId="77777777" w:rsidTr="0085307E">
        <w:trPr>
          <w:trHeight w:val="416"/>
          <w:jc w:val="center"/>
        </w:trPr>
        <w:tc>
          <w:tcPr>
            <w:tcW w:w="1533" w:type="dxa"/>
            <w:tcMar>
              <w:left w:w="115" w:type="dxa"/>
              <w:right w:w="115" w:type="dxa"/>
            </w:tcMar>
            <w:vAlign w:val="center"/>
          </w:tcPr>
          <w:p w14:paraId="1BA1BB35" w14:textId="77777777" w:rsidR="002011E4" w:rsidRDefault="002011E4" w:rsidP="0085307E">
            <w:pPr>
              <w:spacing w:before="100" w:beforeAutospacing="1" w:after="100" w:afterAutospacing="1"/>
              <w:jc w:val="center"/>
              <w:rPr>
                <w:sz w:val="20"/>
                <w:szCs w:val="20"/>
              </w:rPr>
            </w:pPr>
            <w:r>
              <w:rPr>
                <w:sz w:val="20"/>
                <w:szCs w:val="20"/>
              </w:rPr>
              <w:t>1</w:t>
            </w:r>
          </w:p>
        </w:tc>
        <w:tc>
          <w:tcPr>
            <w:tcW w:w="4410" w:type="dxa"/>
            <w:tcMar>
              <w:top w:w="0" w:type="dxa"/>
              <w:left w:w="115" w:type="dxa"/>
              <w:bottom w:w="0" w:type="dxa"/>
              <w:right w:w="115" w:type="dxa"/>
            </w:tcMar>
            <w:vAlign w:val="center"/>
            <w:hideMark/>
          </w:tcPr>
          <w:p w14:paraId="2697B2C0" w14:textId="77777777" w:rsidR="002011E4" w:rsidRPr="005978EF" w:rsidRDefault="0043570E" w:rsidP="0085307E">
            <w:pPr>
              <w:spacing w:before="100" w:beforeAutospacing="1" w:after="100" w:afterAutospacing="1"/>
              <w:rPr>
                <w:highlight w:val="yellow"/>
              </w:rPr>
            </w:pPr>
            <w:r>
              <w:rPr>
                <w:sz w:val="20"/>
                <w:szCs w:val="20"/>
              </w:rPr>
              <w:t>Card model score</w:t>
            </w:r>
            <w:r w:rsidR="002011E4">
              <w:rPr>
                <w:sz w:val="20"/>
                <w:szCs w:val="20"/>
              </w:rPr>
              <w:t xml:space="preserve"> &lt;= 0.0</w:t>
            </w:r>
            <w:r w:rsidR="00402F43">
              <w:rPr>
                <w:sz w:val="20"/>
                <w:szCs w:val="20"/>
              </w:rPr>
              <w:t>5</w:t>
            </w:r>
            <w:r w:rsidR="002011E4">
              <w:rPr>
                <w:sz w:val="20"/>
                <w:szCs w:val="20"/>
              </w:rPr>
              <w:t xml:space="preserve"> AND FICO =&gt; 6</w:t>
            </w:r>
            <w:r w:rsidR="00402F43">
              <w:rPr>
                <w:sz w:val="20"/>
                <w:szCs w:val="20"/>
              </w:rPr>
              <w:t>3</w:t>
            </w:r>
            <w:r w:rsidR="002011E4">
              <w:rPr>
                <w:sz w:val="20"/>
                <w:szCs w:val="20"/>
              </w:rPr>
              <w:t>0</w:t>
            </w:r>
          </w:p>
        </w:tc>
        <w:tc>
          <w:tcPr>
            <w:tcW w:w="2342" w:type="dxa"/>
            <w:tcMar>
              <w:top w:w="0" w:type="dxa"/>
              <w:left w:w="115" w:type="dxa"/>
              <w:bottom w:w="0" w:type="dxa"/>
              <w:right w:w="115" w:type="dxa"/>
            </w:tcMar>
            <w:vAlign w:val="center"/>
            <w:hideMark/>
          </w:tcPr>
          <w:p w14:paraId="24B14911" w14:textId="77777777" w:rsidR="002011E4" w:rsidRPr="005978EF" w:rsidRDefault="002011E4" w:rsidP="0085307E">
            <w:pPr>
              <w:spacing w:before="100" w:beforeAutospacing="1" w:after="100" w:afterAutospacing="1"/>
              <w:jc w:val="center"/>
              <w:rPr>
                <w:highlight w:val="yellow"/>
              </w:rPr>
            </w:pPr>
            <w:r>
              <w:rPr>
                <w:sz w:val="20"/>
                <w:szCs w:val="20"/>
              </w:rPr>
              <w:t>$1,000</w:t>
            </w:r>
          </w:p>
        </w:tc>
      </w:tr>
      <w:tr w:rsidR="002011E4" w:rsidRPr="008A2CD6" w14:paraId="685E2573" w14:textId="77777777" w:rsidTr="0085307E">
        <w:trPr>
          <w:trHeight w:val="416"/>
          <w:jc w:val="center"/>
        </w:trPr>
        <w:tc>
          <w:tcPr>
            <w:tcW w:w="1533" w:type="dxa"/>
            <w:tcMar>
              <w:left w:w="115" w:type="dxa"/>
              <w:right w:w="115" w:type="dxa"/>
            </w:tcMar>
            <w:vAlign w:val="center"/>
          </w:tcPr>
          <w:p w14:paraId="5F17EA32" w14:textId="77777777" w:rsidR="002011E4" w:rsidRDefault="002011E4" w:rsidP="0085307E">
            <w:pPr>
              <w:spacing w:before="100" w:beforeAutospacing="1" w:after="100" w:afterAutospacing="1"/>
              <w:jc w:val="center"/>
              <w:rPr>
                <w:sz w:val="20"/>
                <w:szCs w:val="20"/>
              </w:rPr>
            </w:pPr>
            <w:r>
              <w:rPr>
                <w:sz w:val="20"/>
                <w:szCs w:val="20"/>
              </w:rPr>
              <w:t>2</w:t>
            </w:r>
          </w:p>
        </w:tc>
        <w:tc>
          <w:tcPr>
            <w:tcW w:w="4410" w:type="dxa"/>
            <w:tcMar>
              <w:top w:w="0" w:type="dxa"/>
              <w:left w:w="115" w:type="dxa"/>
              <w:bottom w:w="0" w:type="dxa"/>
              <w:right w:w="115" w:type="dxa"/>
            </w:tcMar>
            <w:vAlign w:val="center"/>
          </w:tcPr>
          <w:p w14:paraId="33807222" w14:textId="77777777" w:rsidR="002011E4" w:rsidRDefault="0043570E" w:rsidP="0085307E">
            <w:pPr>
              <w:spacing w:before="100" w:beforeAutospacing="1" w:after="100" w:afterAutospacing="1"/>
              <w:rPr>
                <w:sz w:val="20"/>
                <w:szCs w:val="20"/>
              </w:rPr>
            </w:pPr>
            <w:r>
              <w:rPr>
                <w:sz w:val="20"/>
                <w:szCs w:val="20"/>
              </w:rPr>
              <w:t>Card model score</w:t>
            </w:r>
            <w:r w:rsidR="002011E4">
              <w:rPr>
                <w:sz w:val="20"/>
                <w:szCs w:val="20"/>
              </w:rPr>
              <w:t xml:space="preserve"> &lt;= 0.07 AND </w:t>
            </w:r>
            <w:r w:rsidR="00402F43">
              <w:rPr>
                <w:sz w:val="20"/>
                <w:szCs w:val="20"/>
              </w:rPr>
              <w:t>FICO&gt;=600</w:t>
            </w:r>
          </w:p>
        </w:tc>
        <w:tc>
          <w:tcPr>
            <w:tcW w:w="2342" w:type="dxa"/>
            <w:tcMar>
              <w:top w:w="0" w:type="dxa"/>
              <w:left w:w="115" w:type="dxa"/>
              <w:bottom w:w="0" w:type="dxa"/>
              <w:right w:w="115" w:type="dxa"/>
            </w:tcMar>
            <w:vAlign w:val="center"/>
          </w:tcPr>
          <w:p w14:paraId="61A74064" w14:textId="77777777" w:rsidR="002011E4" w:rsidRDefault="002011E4" w:rsidP="0085307E">
            <w:pPr>
              <w:spacing w:before="100" w:beforeAutospacing="1" w:after="100" w:afterAutospacing="1"/>
              <w:jc w:val="center"/>
              <w:rPr>
                <w:sz w:val="20"/>
                <w:szCs w:val="20"/>
              </w:rPr>
            </w:pPr>
            <w:r>
              <w:rPr>
                <w:sz w:val="20"/>
                <w:szCs w:val="20"/>
              </w:rPr>
              <w:t>$750</w:t>
            </w:r>
          </w:p>
        </w:tc>
      </w:tr>
      <w:tr w:rsidR="002011E4" w:rsidRPr="008A2CD6" w14:paraId="5B1E3406" w14:textId="77777777" w:rsidTr="0085307E">
        <w:trPr>
          <w:trHeight w:val="416"/>
          <w:jc w:val="center"/>
        </w:trPr>
        <w:tc>
          <w:tcPr>
            <w:tcW w:w="1533" w:type="dxa"/>
            <w:tcMar>
              <w:left w:w="115" w:type="dxa"/>
              <w:right w:w="115" w:type="dxa"/>
            </w:tcMar>
            <w:vAlign w:val="center"/>
          </w:tcPr>
          <w:p w14:paraId="7ECFA6E8" w14:textId="77777777" w:rsidR="002011E4" w:rsidRDefault="002011E4" w:rsidP="0085307E">
            <w:pPr>
              <w:spacing w:after="0"/>
              <w:jc w:val="center"/>
              <w:rPr>
                <w:sz w:val="20"/>
                <w:szCs w:val="20"/>
              </w:rPr>
            </w:pPr>
            <w:r>
              <w:rPr>
                <w:sz w:val="20"/>
                <w:szCs w:val="20"/>
              </w:rPr>
              <w:t>3</w:t>
            </w:r>
          </w:p>
        </w:tc>
        <w:tc>
          <w:tcPr>
            <w:tcW w:w="4410" w:type="dxa"/>
            <w:tcMar>
              <w:top w:w="0" w:type="dxa"/>
              <w:left w:w="115" w:type="dxa"/>
              <w:bottom w:w="0" w:type="dxa"/>
              <w:right w:w="115" w:type="dxa"/>
            </w:tcMar>
            <w:vAlign w:val="center"/>
          </w:tcPr>
          <w:p w14:paraId="7F431554" w14:textId="77777777" w:rsidR="002011E4" w:rsidRDefault="0043570E" w:rsidP="0056381F">
            <w:pPr>
              <w:spacing w:after="0"/>
              <w:rPr>
                <w:sz w:val="20"/>
                <w:szCs w:val="20"/>
              </w:rPr>
            </w:pPr>
            <w:r>
              <w:rPr>
                <w:sz w:val="20"/>
                <w:szCs w:val="20"/>
              </w:rPr>
              <w:t>Card model score</w:t>
            </w:r>
            <w:r w:rsidR="002011E4">
              <w:rPr>
                <w:sz w:val="20"/>
                <w:szCs w:val="20"/>
              </w:rPr>
              <w:t xml:space="preserve"> &lt;= 0.1 AND FICO &gt;= 570</w:t>
            </w:r>
          </w:p>
        </w:tc>
        <w:tc>
          <w:tcPr>
            <w:tcW w:w="2342" w:type="dxa"/>
            <w:tcMar>
              <w:top w:w="0" w:type="dxa"/>
              <w:left w:w="115" w:type="dxa"/>
              <w:bottom w:w="0" w:type="dxa"/>
              <w:right w:w="115" w:type="dxa"/>
            </w:tcMar>
            <w:vAlign w:val="center"/>
          </w:tcPr>
          <w:p w14:paraId="4B962BE1" w14:textId="77777777" w:rsidR="002011E4" w:rsidRDefault="002011E4" w:rsidP="0085307E">
            <w:pPr>
              <w:spacing w:before="100" w:beforeAutospacing="1" w:after="100" w:afterAutospacing="1"/>
              <w:jc w:val="center"/>
              <w:rPr>
                <w:sz w:val="20"/>
                <w:szCs w:val="20"/>
              </w:rPr>
            </w:pPr>
            <w:r>
              <w:rPr>
                <w:sz w:val="20"/>
                <w:szCs w:val="20"/>
              </w:rPr>
              <w:t>$500</w:t>
            </w:r>
          </w:p>
        </w:tc>
      </w:tr>
      <w:tr w:rsidR="002011E4" w:rsidRPr="008A2CD6" w14:paraId="16EC3681" w14:textId="77777777" w:rsidTr="0085307E">
        <w:trPr>
          <w:trHeight w:val="416"/>
          <w:jc w:val="center"/>
        </w:trPr>
        <w:tc>
          <w:tcPr>
            <w:tcW w:w="1533" w:type="dxa"/>
            <w:tcMar>
              <w:left w:w="115" w:type="dxa"/>
              <w:right w:w="115" w:type="dxa"/>
            </w:tcMar>
            <w:vAlign w:val="center"/>
          </w:tcPr>
          <w:p w14:paraId="30BEA97D" w14:textId="77777777" w:rsidR="002011E4" w:rsidRDefault="002011E4" w:rsidP="0085307E">
            <w:pPr>
              <w:spacing w:after="0"/>
              <w:jc w:val="center"/>
              <w:rPr>
                <w:sz w:val="20"/>
                <w:szCs w:val="20"/>
              </w:rPr>
            </w:pPr>
            <w:r>
              <w:rPr>
                <w:sz w:val="20"/>
                <w:szCs w:val="20"/>
              </w:rPr>
              <w:t>4</w:t>
            </w:r>
          </w:p>
        </w:tc>
        <w:tc>
          <w:tcPr>
            <w:tcW w:w="4410" w:type="dxa"/>
            <w:tcMar>
              <w:top w:w="0" w:type="dxa"/>
              <w:left w:w="115" w:type="dxa"/>
              <w:bottom w:w="0" w:type="dxa"/>
              <w:right w:w="115" w:type="dxa"/>
            </w:tcMar>
            <w:vAlign w:val="center"/>
          </w:tcPr>
          <w:p w14:paraId="1D78FC0D" w14:textId="77777777" w:rsidR="002011E4" w:rsidRDefault="0043570E" w:rsidP="0056381F">
            <w:pPr>
              <w:spacing w:after="0"/>
              <w:rPr>
                <w:sz w:val="20"/>
                <w:szCs w:val="20"/>
              </w:rPr>
            </w:pPr>
            <w:r>
              <w:rPr>
                <w:sz w:val="20"/>
                <w:szCs w:val="20"/>
              </w:rPr>
              <w:t>Card model score</w:t>
            </w:r>
            <w:r w:rsidR="0056381F">
              <w:rPr>
                <w:sz w:val="20"/>
                <w:szCs w:val="20"/>
              </w:rPr>
              <w:t xml:space="preserve"> </w:t>
            </w:r>
            <w:r w:rsidR="00B13971">
              <w:rPr>
                <w:sz w:val="20"/>
                <w:szCs w:val="20"/>
              </w:rPr>
              <w:t>&lt;=</w:t>
            </w:r>
            <w:r w:rsidR="0056381F">
              <w:rPr>
                <w:sz w:val="20"/>
                <w:szCs w:val="20"/>
              </w:rPr>
              <w:t xml:space="preserve"> 0.1</w:t>
            </w:r>
            <w:r w:rsidR="00B13971">
              <w:rPr>
                <w:sz w:val="20"/>
                <w:szCs w:val="20"/>
              </w:rPr>
              <w:t>6 AND</w:t>
            </w:r>
            <w:r w:rsidR="00967781">
              <w:rPr>
                <w:sz w:val="20"/>
                <w:szCs w:val="20"/>
              </w:rPr>
              <w:t xml:space="preserve"> FICO </w:t>
            </w:r>
            <w:r w:rsidR="00B13971">
              <w:rPr>
                <w:sz w:val="20"/>
                <w:szCs w:val="20"/>
              </w:rPr>
              <w:t>&gt;=</w:t>
            </w:r>
            <w:r w:rsidR="00967781">
              <w:rPr>
                <w:sz w:val="20"/>
                <w:szCs w:val="20"/>
              </w:rPr>
              <w:t xml:space="preserve"> 5</w:t>
            </w:r>
            <w:r w:rsidR="00B13971">
              <w:rPr>
                <w:sz w:val="20"/>
                <w:szCs w:val="20"/>
              </w:rPr>
              <w:t>5</w:t>
            </w:r>
            <w:r w:rsidR="00967781">
              <w:rPr>
                <w:sz w:val="20"/>
                <w:szCs w:val="20"/>
              </w:rPr>
              <w:t>0</w:t>
            </w:r>
          </w:p>
        </w:tc>
        <w:tc>
          <w:tcPr>
            <w:tcW w:w="2342" w:type="dxa"/>
            <w:tcMar>
              <w:top w:w="0" w:type="dxa"/>
              <w:left w:w="115" w:type="dxa"/>
              <w:bottom w:w="0" w:type="dxa"/>
              <w:right w:w="115" w:type="dxa"/>
            </w:tcMar>
            <w:vAlign w:val="center"/>
          </w:tcPr>
          <w:p w14:paraId="456A37D1" w14:textId="77777777" w:rsidR="002011E4" w:rsidRDefault="002011E4" w:rsidP="0085307E">
            <w:pPr>
              <w:spacing w:before="100" w:beforeAutospacing="1" w:after="100" w:afterAutospacing="1"/>
              <w:jc w:val="center"/>
              <w:rPr>
                <w:sz w:val="20"/>
                <w:szCs w:val="20"/>
              </w:rPr>
            </w:pPr>
            <w:r>
              <w:rPr>
                <w:sz w:val="20"/>
                <w:szCs w:val="20"/>
              </w:rPr>
              <w:t>$300</w:t>
            </w:r>
            <w:commentRangeEnd w:id="438"/>
            <w:r w:rsidR="007B45F5">
              <w:rPr>
                <w:rStyle w:val="CommentReference"/>
                <w:rFonts w:ascii="Calibri" w:eastAsia="Calibri" w:hAnsi="Calibri" w:cs="Calibri"/>
                <w:color w:val="000000"/>
              </w:rPr>
              <w:commentReference w:id="438"/>
            </w:r>
            <w:r w:rsidR="007F208F">
              <w:rPr>
                <w:rStyle w:val="CommentReference"/>
                <w:rFonts w:ascii="Calibri" w:eastAsia="Calibri" w:hAnsi="Calibri" w:cs="Calibri"/>
                <w:color w:val="000000"/>
              </w:rPr>
              <w:commentReference w:id="439"/>
            </w:r>
          </w:p>
        </w:tc>
      </w:tr>
    </w:tbl>
    <w:commentRangeEnd w:id="439"/>
    <w:p w14:paraId="7EF3A3B7" w14:textId="77777777" w:rsidR="00261FD3" w:rsidRPr="0057310C" w:rsidRDefault="00261FD3" w:rsidP="00272D57">
      <w:pPr>
        <w:spacing w:before="360"/>
        <w:jc w:val="both"/>
        <w:rPr>
          <w:b/>
        </w:rPr>
      </w:pPr>
      <w:r w:rsidRPr="0057310C">
        <w:rPr>
          <w:b/>
        </w:rPr>
        <w:t>Extension of Credit</w:t>
      </w:r>
      <w:r>
        <w:rPr>
          <w:b/>
        </w:rPr>
        <w:t xml:space="preserve"> (</w:t>
      </w:r>
      <w:r w:rsidR="00B962B5">
        <w:rPr>
          <w:b/>
        </w:rPr>
        <w:t>Emerging Segment</w:t>
      </w:r>
      <w:r>
        <w:rPr>
          <w:b/>
        </w:rPr>
        <w:t>)</w:t>
      </w:r>
    </w:p>
    <w:p w14:paraId="63DC8DCD" w14:textId="77777777" w:rsidR="002011E4" w:rsidRDefault="00261FD3" w:rsidP="00272D57">
      <w:pPr>
        <w:pStyle w:val="ListParagraph"/>
        <w:ind w:left="0"/>
        <w:jc w:val="both"/>
        <w:rPr>
          <w:ins w:id="440" w:author="Stefan Hansel" w:date="2017-12-05T13:13:00Z"/>
        </w:rPr>
      </w:pPr>
      <w:r>
        <w:t xml:space="preserve">Applicants need to meet the credit criteria outlined in </w:t>
      </w:r>
      <w:r w:rsidRPr="003B2BC7">
        <w:rPr>
          <w:i/>
        </w:rPr>
        <w:t xml:space="preserve">Table </w:t>
      </w:r>
      <w:r w:rsidR="002011E4">
        <w:rPr>
          <w:i/>
        </w:rPr>
        <w:t>4</w:t>
      </w:r>
      <w:r>
        <w:t xml:space="preserve"> to be deemed eligible for the Credit Card product. </w:t>
      </w:r>
      <w:r w:rsidR="00D11001">
        <w:t xml:space="preserve"> In the case of Solicited applications, customers that do </w:t>
      </w:r>
      <w:r w:rsidR="00803F21">
        <w:t xml:space="preserve">not meet the </w:t>
      </w:r>
      <w:r w:rsidR="00E138BF">
        <w:t>bureau (</w:t>
      </w:r>
      <w:r w:rsidR="00186406">
        <w:t>Credit Bureau</w:t>
      </w:r>
      <w:r w:rsidR="00E138BF">
        <w:t xml:space="preserve"> data source) </w:t>
      </w:r>
      <w:r w:rsidR="00803F21">
        <w:t xml:space="preserve">criteria in </w:t>
      </w:r>
      <w:r w:rsidR="00803F21" w:rsidRPr="003B2BC7">
        <w:rPr>
          <w:i/>
        </w:rPr>
        <w:t xml:space="preserve">Table </w:t>
      </w:r>
      <w:del w:id="441" w:author="Stefan Hansel" w:date="2017-12-05T13:13:00Z">
        <w:r w:rsidR="002011E4" w:rsidDel="00014137">
          <w:rPr>
            <w:i/>
          </w:rPr>
          <w:delText>4</w:delText>
        </w:r>
      </w:del>
      <w:ins w:id="442" w:author="Stefan Hansel" w:date="2017-12-05T13:13:00Z">
        <w:r w:rsidR="00014137">
          <w:rPr>
            <w:i/>
          </w:rPr>
          <w:t>5</w:t>
        </w:r>
      </w:ins>
      <w:r w:rsidR="00D11001">
        <w:t xml:space="preserve"> will not receive a Credit Card offer.  For Unsolicited applications, </w:t>
      </w:r>
      <w:r w:rsidR="00AB19CA">
        <w:rPr>
          <w:rStyle w:val="f1330"/>
          <w:rFonts w:ascii="Arial" w:hAnsi="Arial" w:cs="Arial"/>
          <w:color w:val="633277"/>
          <w:sz w:val="19"/>
          <w:szCs w:val="19"/>
          <w:lang w:val="en"/>
        </w:rPr>
        <w:t xml:space="preserve">or for Solicited customers who respond to an offer and submit a full application, </w:t>
      </w:r>
      <w:r w:rsidR="00D11001">
        <w:t xml:space="preserve">if customers do not meet the criteria, they will be declined and a NOAA will be issued. </w:t>
      </w:r>
    </w:p>
    <w:p w14:paraId="1F38E816" w14:textId="77777777" w:rsidR="00014137" w:rsidRDefault="00014137" w:rsidP="00272D57">
      <w:pPr>
        <w:pStyle w:val="ListParagraph"/>
        <w:ind w:left="0"/>
        <w:jc w:val="both"/>
      </w:pPr>
    </w:p>
    <w:p w14:paraId="652C5C12" w14:textId="77777777" w:rsidR="00B82636" w:rsidDel="00014137" w:rsidRDefault="00B82636" w:rsidP="00272D57">
      <w:pPr>
        <w:pStyle w:val="ListParagraph"/>
        <w:ind w:left="0"/>
        <w:jc w:val="both"/>
        <w:rPr>
          <w:del w:id="443" w:author="Stefan Hansel" w:date="2017-12-05T13:13:00Z"/>
        </w:rPr>
      </w:pPr>
    </w:p>
    <w:p w14:paraId="71D514B3" w14:textId="77777777" w:rsidR="00B82636" w:rsidDel="00014137" w:rsidRDefault="00B82636" w:rsidP="00272D57">
      <w:pPr>
        <w:pStyle w:val="ListParagraph"/>
        <w:ind w:left="0"/>
        <w:jc w:val="both"/>
        <w:rPr>
          <w:del w:id="444" w:author="Stefan Hansel" w:date="2017-12-05T13:13:00Z"/>
        </w:rPr>
      </w:pPr>
    </w:p>
    <w:p w14:paraId="16880207" w14:textId="77777777" w:rsidR="00B82636" w:rsidDel="00014137" w:rsidRDefault="00B82636" w:rsidP="00272D57">
      <w:pPr>
        <w:pStyle w:val="ListParagraph"/>
        <w:ind w:left="0"/>
        <w:jc w:val="both"/>
        <w:rPr>
          <w:del w:id="445" w:author="Stefan Hansel" w:date="2017-12-05T13:13:00Z"/>
        </w:rPr>
      </w:pP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1660"/>
        <w:gridCol w:w="4394"/>
        <w:gridCol w:w="1133"/>
        <w:gridCol w:w="1102"/>
      </w:tblGrid>
      <w:tr w:rsidR="002011E4" w:rsidRPr="008A2CD6" w14:paraId="14034A25" w14:textId="77777777" w:rsidTr="0085307E">
        <w:trPr>
          <w:trHeight w:val="408"/>
          <w:jc w:val="center"/>
        </w:trPr>
        <w:tc>
          <w:tcPr>
            <w:tcW w:w="8289" w:type="dxa"/>
            <w:gridSpan w:val="4"/>
            <w:shd w:val="clear" w:color="auto" w:fill="44546A" w:themeFill="text2"/>
            <w:tcMar>
              <w:top w:w="29" w:type="dxa"/>
              <w:left w:w="115" w:type="dxa"/>
              <w:bottom w:w="29" w:type="dxa"/>
              <w:right w:w="115" w:type="dxa"/>
            </w:tcMar>
            <w:vAlign w:val="center"/>
          </w:tcPr>
          <w:p w14:paraId="7AC288B4" w14:textId="77777777" w:rsidR="002011E4" w:rsidRPr="008A2CD6" w:rsidRDefault="002011E4" w:rsidP="002011E4">
            <w:pPr>
              <w:spacing w:before="100" w:beforeAutospacing="1" w:after="100" w:afterAutospacing="1"/>
              <w:jc w:val="center"/>
              <w:rPr>
                <w:b/>
                <w:color w:val="FFFFFF" w:themeColor="background1"/>
              </w:rPr>
            </w:pPr>
            <w:r>
              <w:rPr>
                <w:b/>
                <w:color w:val="FFFFFF" w:themeColor="background1"/>
              </w:rPr>
              <w:t xml:space="preserve">Table </w:t>
            </w:r>
            <w:ins w:id="446" w:author="Stefan Hansel" w:date="2017-12-05T13:13:00Z">
              <w:r w:rsidR="00014137">
                <w:rPr>
                  <w:b/>
                  <w:color w:val="FFFFFF" w:themeColor="background1"/>
                </w:rPr>
                <w:t>5</w:t>
              </w:r>
            </w:ins>
            <w:del w:id="447" w:author="Stefan Hansel" w:date="2017-12-05T13:13:00Z">
              <w:r w:rsidDel="00014137">
                <w:rPr>
                  <w:b/>
                  <w:color w:val="FFFFFF" w:themeColor="background1"/>
                </w:rPr>
                <w:delText>4</w:delText>
              </w:r>
            </w:del>
            <w:r>
              <w:rPr>
                <w:b/>
                <w:color w:val="FFFFFF" w:themeColor="background1"/>
              </w:rPr>
              <w:t>: Credit Decision</w:t>
            </w:r>
            <w:r w:rsidRPr="008A2CD6">
              <w:rPr>
                <w:b/>
                <w:color w:val="FFFFFF" w:themeColor="background1"/>
              </w:rPr>
              <w:t xml:space="preserve"> Rules</w:t>
            </w:r>
            <w:r>
              <w:rPr>
                <w:b/>
                <w:color w:val="FFFFFF" w:themeColor="background1"/>
              </w:rPr>
              <w:t xml:space="preserve"> for New Credit Card Customers (Emerging Segment)</w:t>
            </w:r>
          </w:p>
        </w:tc>
      </w:tr>
      <w:tr w:rsidR="002011E4" w:rsidRPr="008A2CD6" w14:paraId="55B5AF9D" w14:textId="77777777" w:rsidTr="009579BB">
        <w:trPr>
          <w:trHeight w:val="416"/>
          <w:jc w:val="center"/>
        </w:trPr>
        <w:tc>
          <w:tcPr>
            <w:tcW w:w="1660" w:type="dxa"/>
            <w:tcMar>
              <w:top w:w="29" w:type="dxa"/>
              <w:left w:w="115" w:type="dxa"/>
              <w:bottom w:w="29" w:type="dxa"/>
              <w:right w:w="115" w:type="dxa"/>
            </w:tcMar>
            <w:vAlign w:val="center"/>
          </w:tcPr>
          <w:p w14:paraId="5D401E85" w14:textId="77777777" w:rsidR="002011E4" w:rsidRPr="008A2CD6" w:rsidRDefault="002011E4" w:rsidP="0085307E">
            <w:pPr>
              <w:spacing w:before="100" w:beforeAutospacing="1" w:after="100" w:afterAutospacing="1"/>
              <w:rPr>
                <w:sz w:val="20"/>
                <w:szCs w:val="20"/>
              </w:rPr>
            </w:pPr>
            <w:r w:rsidRPr="008A2CD6">
              <w:rPr>
                <w:b/>
                <w:bCs/>
                <w:sz w:val="20"/>
                <w:szCs w:val="20"/>
              </w:rPr>
              <w:t>Source</w:t>
            </w:r>
          </w:p>
        </w:tc>
        <w:tc>
          <w:tcPr>
            <w:tcW w:w="4394" w:type="dxa"/>
            <w:tcMar>
              <w:top w:w="29" w:type="dxa"/>
              <w:left w:w="115" w:type="dxa"/>
              <w:bottom w:w="29" w:type="dxa"/>
              <w:right w:w="115" w:type="dxa"/>
            </w:tcMar>
            <w:vAlign w:val="center"/>
          </w:tcPr>
          <w:p w14:paraId="7FDFAD2E" w14:textId="77777777" w:rsidR="002011E4" w:rsidRPr="008A2CD6" w:rsidRDefault="002011E4" w:rsidP="0085307E">
            <w:pPr>
              <w:spacing w:before="100" w:beforeAutospacing="1" w:after="100" w:afterAutospacing="1"/>
              <w:rPr>
                <w:sz w:val="20"/>
                <w:szCs w:val="20"/>
              </w:rPr>
            </w:pPr>
            <w:r>
              <w:rPr>
                <w:b/>
                <w:bCs/>
                <w:sz w:val="20"/>
                <w:szCs w:val="20"/>
              </w:rPr>
              <w:t>Variable</w:t>
            </w:r>
          </w:p>
        </w:tc>
        <w:tc>
          <w:tcPr>
            <w:tcW w:w="1133" w:type="dxa"/>
            <w:tcMar>
              <w:top w:w="29" w:type="dxa"/>
              <w:left w:w="115" w:type="dxa"/>
              <w:bottom w:w="29" w:type="dxa"/>
              <w:right w:w="115" w:type="dxa"/>
            </w:tcMar>
            <w:vAlign w:val="center"/>
          </w:tcPr>
          <w:p w14:paraId="4303A7E2" w14:textId="77777777" w:rsidR="002011E4" w:rsidRPr="008A2CD6" w:rsidRDefault="002011E4" w:rsidP="0085307E">
            <w:pPr>
              <w:spacing w:before="100" w:beforeAutospacing="1" w:after="100" w:afterAutospacing="1"/>
              <w:jc w:val="center"/>
              <w:rPr>
                <w:sz w:val="20"/>
                <w:szCs w:val="20"/>
              </w:rPr>
            </w:pPr>
            <w:r w:rsidRPr="008A2CD6">
              <w:rPr>
                <w:b/>
                <w:bCs/>
                <w:sz w:val="20"/>
                <w:szCs w:val="20"/>
              </w:rPr>
              <w:t>Relation</w:t>
            </w:r>
          </w:p>
        </w:tc>
        <w:tc>
          <w:tcPr>
            <w:tcW w:w="1102" w:type="dxa"/>
            <w:tcMar>
              <w:top w:w="29" w:type="dxa"/>
              <w:left w:w="115" w:type="dxa"/>
              <w:bottom w:w="29" w:type="dxa"/>
              <w:right w:w="115" w:type="dxa"/>
            </w:tcMar>
            <w:vAlign w:val="center"/>
          </w:tcPr>
          <w:p w14:paraId="7E4C71C6" w14:textId="77777777" w:rsidR="002011E4" w:rsidRPr="008A2CD6" w:rsidRDefault="002011E4" w:rsidP="0085307E">
            <w:pPr>
              <w:spacing w:before="100" w:beforeAutospacing="1" w:after="100" w:afterAutospacing="1"/>
              <w:jc w:val="center"/>
              <w:rPr>
                <w:sz w:val="20"/>
                <w:szCs w:val="20"/>
              </w:rPr>
            </w:pPr>
            <w:r w:rsidRPr="008A2CD6">
              <w:rPr>
                <w:b/>
                <w:bCs/>
                <w:sz w:val="20"/>
                <w:szCs w:val="20"/>
              </w:rPr>
              <w:t>Limit</w:t>
            </w:r>
          </w:p>
        </w:tc>
      </w:tr>
      <w:tr w:rsidR="002011E4" w:rsidRPr="008A2CD6" w14:paraId="36EE205D" w14:textId="77777777" w:rsidTr="009579BB">
        <w:trPr>
          <w:trHeight w:val="416"/>
          <w:jc w:val="center"/>
        </w:trPr>
        <w:tc>
          <w:tcPr>
            <w:tcW w:w="1660" w:type="dxa"/>
            <w:shd w:val="clear" w:color="auto" w:fill="auto"/>
            <w:tcMar>
              <w:top w:w="29" w:type="dxa"/>
              <w:left w:w="115" w:type="dxa"/>
              <w:bottom w:w="29" w:type="dxa"/>
              <w:right w:w="115" w:type="dxa"/>
            </w:tcMar>
            <w:vAlign w:val="center"/>
            <w:hideMark/>
          </w:tcPr>
          <w:p w14:paraId="361F0F73" w14:textId="77777777" w:rsidR="002011E4" w:rsidRPr="00B76BF9" w:rsidRDefault="00186406" w:rsidP="0085307E">
            <w:pPr>
              <w:spacing w:before="100" w:beforeAutospacing="1" w:after="100" w:afterAutospacing="1"/>
            </w:pPr>
            <w:r>
              <w:rPr>
                <w:sz w:val="20"/>
                <w:szCs w:val="20"/>
              </w:rPr>
              <w:t>Credit Bureau</w:t>
            </w:r>
          </w:p>
        </w:tc>
        <w:tc>
          <w:tcPr>
            <w:tcW w:w="4394" w:type="dxa"/>
            <w:shd w:val="clear" w:color="auto" w:fill="auto"/>
            <w:tcMar>
              <w:top w:w="29" w:type="dxa"/>
              <w:left w:w="115" w:type="dxa"/>
              <w:bottom w:w="29" w:type="dxa"/>
              <w:right w:w="115" w:type="dxa"/>
            </w:tcMar>
            <w:vAlign w:val="center"/>
            <w:hideMark/>
          </w:tcPr>
          <w:p w14:paraId="60A07A74" w14:textId="77777777" w:rsidR="002011E4" w:rsidRPr="00B76BF9" w:rsidRDefault="002011E4" w:rsidP="0085307E">
            <w:pPr>
              <w:spacing w:before="100" w:beforeAutospacing="1" w:after="100" w:afterAutospacing="1"/>
            </w:pPr>
            <w:r w:rsidRPr="00B76BF9">
              <w:rPr>
                <w:sz w:val="20"/>
                <w:szCs w:val="20"/>
              </w:rPr>
              <w:t>Total trade lines on report</w:t>
            </w:r>
          </w:p>
        </w:tc>
        <w:tc>
          <w:tcPr>
            <w:tcW w:w="1133" w:type="dxa"/>
            <w:shd w:val="clear" w:color="auto" w:fill="auto"/>
            <w:tcMar>
              <w:top w:w="29" w:type="dxa"/>
              <w:left w:w="115" w:type="dxa"/>
              <w:bottom w:w="29" w:type="dxa"/>
              <w:right w:w="115" w:type="dxa"/>
            </w:tcMar>
            <w:vAlign w:val="center"/>
            <w:hideMark/>
          </w:tcPr>
          <w:p w14:paraId="07869F84" w14:textId="77777777" w:rsidR="002011E4" w:rsidRPr="00B76BF9" w:rsidRDefault="002011E4" w:rsidP="0085307E">
            <w:pPr>
              <w:spacing w:before="100" w:beforeAutospacing="1" w:after="100" w:afterAutospacing="1"/>
              <w:jc w:val="center"/>
            </w:pPr>
            <w:r w:rsidRPr="00B76BF9">
              <w:rPr>
                <w:sz w:val="20"/>
                <w:szCs w:val="20"/>
              </w:rPr>
              <w:t>&gt; </w:t>
            </w:r>
          </w:p>
        </w:tc>
        <w:tc>
          <w:tcPr>
            <w:tcW w:w="1102" w:type="dxa"/>
            <w:shd w:val="clear" w:color="auto" w:fill="auto"/>
            <w:tcMar>
              <w:top w:w="29" w:type="dxa"/>
              <w:left w:w="115" w:type="dxa"/>
              <w:bottom w:w="29" w:type="dxa"/>
              <w:right w:w="115" w:type="dxa"/>
            </w:tcMar>
            <w:vAlign w:val="center"/>
            <w:hideMark/>
          </w:tcPr>
          <w:p w14:paraId="52A24998" w14:textId="77777777" w:rsidR="002011E4" w:rsidRPr="00B76BF9" w:rsidRDefault="002011E4" w:rsidP="0085307E">
            <w:pPr>
              <w:spacing w:before="100" w:beforeAutospacing="1" w:after="100" w:afterAutospacing="1"/>
              <w:jc w:val="center"/>
            </w:pPr>
            <w:r w:rsidRPr="00B76BF9">
              <w:rPr>
                <w:sz w:val="20"/>
                <w:szCs w:val="20"/>
              </w:rPr>
              <w:t>0</w:t>
            </w:r>
          </w:p>
        </w:tc>
      </w:tr>
      <w:tr w:rsidR="002011E4" w:rsidRPr="008A2CD6" w:rsidDel="00014137" w14:paraId="0E44E27C" w14:textId="77777777" w:rsidTr="009579BB">
        <w:trPr>
          <w:trHeight w:val="416"/>
          <w:jc w:val="center"/>
          <w:del w:id="448" w:author="Stefan Hansel" w:date="2017-12-05T13:12:00Z"/>
        </w:trPr>
        <w:tc>
          <w:tcPr>
            <w:tcW w:w="1660" w:type="dxa"/>
            <w:tcMar>
              <w:top w:w="29" w:type="dxa"/>
              <w:left w:w="115" w:type="dxa"/>
              <w:bottom w:w="29" w:type="dxa"/>
              <w:right w:w="115" w:type="dxa"/>
            </w:tcMar>
            <w:vAlign w:val="center"/>
            <w:hideMark/>
          </w:tcPr>
          <w:p w14:paraId="685C68F3" w14:textId="77777777" w:rsidR="002011E4" w:rsidRPr="008A2CD6" w:rsidDel="00014137" w:rsidRDefault="00186406" w:rsidP="0085307E">
            <w:pPr>
              <w:spacing w:before="100" w:beforeAutospacing="1" w:after="100" w:afterAutospacing="1"/>
              <w:rPr>
                <w:del w:id="449" w:author="Stefan Hansel" w:date="2017-12-05T13:12:00Z"/>
              </w:rPr>
            </w:pPr>
            <w:del w:id="450" w:author="Stefan Hansel" w:date="2017-12-05T13:12:00Z">
              <w:r w:rsidDel="00014137">
                <w:rPr>
                  <w:sz w:val="20"/>
                  <w:szCs w:val="20"/>
                </w:rPr>
                <w:delText>Credit Bureau</w:delText>
              </w:r>
            </w:del>
          </w:p>
        </w:tc>
        <w:tc>
          <w:tcPr>
            <w:tcW w:w="6629" w:type="dxa"/>
            <w:gridSpan w:val="3"/>
            <w:tcMar>
              <w:top w:w="29" w:type="dxa"/>
              <w:left w:w="115" w:type="dxa"/>
              <w:bottom w:w="29" w:type="dxa"/>
              <w:right w:w="115" w:type="dxa"/>
            </w:tcMar>
            <w:vAlign w:val="center"/>
            <w:hideMark/>
          </w:tcPr>
          <w:p w14:paraId="3C3311F6" w14:textId="77777777" w:rsidR="002011E4" w:rsidRPr="008A2CD6" w:rsidDel="00014137" w:rsidRDefault="002011E4" w:rsidP="0085307E">
            <w:pPr>
              <w:spacing w:before="100" w:beforeAutospacing="1" w:after="100" w:afterAutospacing="1"/>
              <w:rPr>
                <w:del w:id="451" w:author="Stefan Hansel" w:date="2017-12-05T13:12:00Z"/>
              </w:rPr>
            </w:pPr>
            <w:del w:id="452" w:author="Stefan Hansel" w:date="2017-12-05T13:12:00Z">
              <w:r w:rsidRPr="008A2CD6" w:rsidDel="00014137">
                <w:rPr>
                  <w:sz w:val="20"/>
                  <w:szCs w:val="20"/>
                </w:rPr>
                <w:delText>Cannot be in bankruptcy</w:delText>
              </w:r>
            </w:del>
          </w:p>
        </w:tc>
      </w:tr>
      <w:tr w:rsidR="009B068D" w:rsidRPr="008A2CD6" w14:paraId="3A902339" w14:textId="77777777" w:rsidTr="009579BB">
        <w:trPr>
          <w:trHeight w:val="350"/>
          <w:jc w:val="center"/>
        </w:trPr>
        <w:tc>
          <w:tcPr>
            <w:tcW w:w="1660" w:type="dxa"/>
            <w:tcMar>
              <w:top w:w="29" w:type="dxa"/>
              <w:left w:w="115" w:type="dxa"/>
              <w:bottom w:w="29" w:type="dxa"/>
              <w:right w:w="115" w:type="dxa"/>
            </w:tcMar>
            <w:vAlign w:val="center"/>
          </w:tcPr>
          <w:p w14:paraId="03B179E7" w14:textId="77777777" w:rsidR="009B068D" w:rsidRPr="00D65C47" w:rsidRDefault="009B068D" w:rsidP="009B068D">
            <w:pPr>
              <w:spacing w:before="100" w:beforeAutospacing="1" w:after="100" w:afterAutospacing="1"/>
              <w:rPr>
                <w:sz w:val="20"/>
                <w:szCs w:val="20"/>
              </w:rPr>
            </w:pPr>
            <w:r>
              <w:rPr>
                <w:sz w:val="20"/>
                <w:szCs w:val="20"/>
              </w:rPr>
              <w:t>Credit Bureau</w:t>
            </w:r>
          </w:p>
        </w:tc>
        <w:tc>
          <w:tcPr>
            <w:tcW w:w="4394" w:type="dxa"/>
            <w:tcMar>
              <w:top w:w="29" w:type="dxa"/>
              <w:left w:w="115" w:type="dxa"/>
              <w:bottom w:w="29" w:type="dxa"/>
              <w:right w:w="115" w:type="dxa"/>
            </w:tcMar>
            <w:vAlign w:val="center"/>
          </w:tcPr>
          <w:p w14:paraId="4A9E5800" w14:textId="77777777" w:rsidR="009B068D" w:rsidRPr="00D65C47" w:rsidRDefault="009B068D" w:rsidP="009B068D">
            <w:pPr>
              <w:spacing w:before="100" w:beforeAutospacing="1" w:after="100" w:afterAutospacing="1"/>
              <w:rPr>
                <w:sz w:val="20"/>
                <w:szCs w:val="20"/>
              </w:rPr>
            </w:pPr>
            <w:r>
              <w:rPr>
                <w:sz w:val="20"/>
                <w:szCs w:val="20"/>
              </w:rPr>
              <w:t>The lower valid of FICO and Vantage (3.0</w:t>
            </w:r>
            <w:r w:rsidRPr="00723634">
              <w:rPr>
                <w:sz w:val="20"/>
                <w:szCs w:val="20"/>
              </w:rPr>
              <w:t>)</w:t>
            </w:r>
          </w:p>
        </w:tc>
        <w:tc>
          <w:tcPr>
            <w:tcW w:w="1133" w:type="dxa"/>
            <w:tcMar>
              <w:top w:w="29" w:type="dxa"/>
              <w:left w:w="115" w:type="dxa"/>
              <w:bottom w:w="29" w:type="dxa"/>
              <w:right w:w="115" w:type="dxa"/>
            </w:tcMar>
            <w:vAlign w:val="center"/>
          </w:tcPr>
          <w:p w14:paraId="37A2E3F9" w14:textId="77777777" w:rsidR="009B068D" w:rsidRPr="00D65C47" w:rsidRDefault="009B068D" w:rsidP="009B068D">
            <w:pPr>
              <w:spacing w:before="100" w:beforeAutospacing="1" w:after="100" w:afterAutospacing="1"/>
              <w:jc w:val="center"/>
              <w:rPr>
                <w:sz w:val="20"/>
                <w:szCs w:val="20"/>
              </w:rPr>
            </w:pPr>
            <w:r w:rsidRPr="00723634">
              <w:rPr>
                <w:sz w:val="20"/>
                <w:szCs w:val="20"/>
              </w:rPr>
              <w:t>&gt;</w:t>
            </w:r>
          </w:p>
        </w:tc>
        <w:tc>
          <w:tcPr>
            <w:tcW w:w="1102" w:type="dxa"/>
            <w:tcMar>
              <w:top w:w="29" w:type="dxa"/>
              <w:left w:w="115" w:type="dxa"/>
              <w:bottom w:w="29" w:type="dxa"/>
              <w:right w:w="115" w:type="dxa"/>
            </w:tcMar>
            <w:vAlign w:val="center"/>
          </w:tcPr>
          <w:p w14:paraId="7F10977A" w14:textId="77777777" w:rsidR="009B068D" w:rsidRPr="00D65C47" w:rsidRDefault="009B068D" w:rsidP="009B068D">
            <w:pPr>
              <w:spacing w:before="100" w:beforeAutospacing="1" w:after="100" w:afterAutospacing="1"/>
              <w:jc w:val="center"/>
              <w:rPr>
                <w:sz w:val="20"/>
                <w:szCs w:val="20"/>
              </w:rPr>
            </w:pPr>
            <w:r w:rsidRPr="00723634">
              <w:rPr>
                <w:sz w:val="20"/>
                <w:szCs w:val="20"/>
              </w:rPr>
              <w:t>549</w:t>
            </w:r>
          </w:p>
        </w:tc>
      </w:tr>
      <w:tr w:rsidR="009B068D" w:rsidRPr="008A2CD6" w:rsidDel="00014137" w14:paraId="7EFF0BCD" w14:textId="77777777" w:rsidTr="009579BB">
        <w:trPr>
          <w:trHeight w:val="350"/>
          <w:jc w:val="center"/>
          <w:del w:id="453" w:author="Stefan Hansel" w:date="2017-12-05T13:12:00Z"/>
        </w:trPr>
        <w:tc>
          <w:tcPr>
            <w:tcW w:w="1660" w:type="dxa"/>
            <w:tcMar>
              <w:top w:w="29" w:type="dxa"/>
              <w:left w:w="115" w:type="dxa"/>
              <w:bottom w:w="29" w:type="dxa"/>
              <w:right w:w="115" w:type="dxa"/>
            </w:tcMar>
            <w:vAlign w:val="center"/>
          </w:tcPr>
          <w:p w14:paraId="46A41DF2" w14:textId="77777777" w:rsidR="009B068D" w:rsidDel="00014137" w:rsidRDefault="009B068D" w:rsidP="009B068D">
            <w:pPr>
              <w:spacing w:before="100" w:beforeAutospacing="1" w:after="100" w:afterAutospacing="1"/>
              <w:rPr>
                <w:del w:id="454" w:author="Stefan Hansel" w:date="2017-12-05T13:12:00Z"/>
                <w:sz w:val="20"/>
                <w:szCs w:val="20"/>
              </w:rPr>
            </w:pPr>
            <w:del w:id="455" w:author="Stefan Hansel" w:date="2017-12-05T13:12:00Z">
              <w:r w:rsidDel="00014137">
                <w:rPr>
                  <w:sz w:val="20"/>
                  <w:szCs w:val="20"/>
                </w:rPr>
                <w:delText>Credit Bureau</w:delText>
              </w:r>
            </w:del>
          </w:p>
        </w:tc>
        <w:tc>
          <w:tcPr>
            <w:tcW w:w="4394" w:type="dxa"/>
            <w:tcMar>
              <w:top w:w="29" w:type="dxa"/>
              <w:left w:w="115" w:type="dxa"/>
              <w:bottom w:w="29" w:type="dxa"/>
              <w:right w:w="115" w:type="dxa"/>
            </w:tcMar>
            <w:vAlign w:val="center"/>
          </w:tcPr>
          <w:p w14:paraId="211D9765" w14:textId="77777777" w:rsidR="009B068D" w:rsidDel="00014137" w:rsidRDefault="009B068D" w:rsidP="009B068D">
            <w:pPr>
              <w:spacing w:before="100" w:beforeAutospacing="1" w:after="100" w:afterAutospacing="1"/>
              <w:rPr>
                <w:del w:id="456" w:author="Stefan Hansel" w:date="2017-12-05T13:12:00Z"/>
                <w:sz w:val="20"/>
                <w:szCs w:val="20"/>
              </w:rPr>
            </w:pPr>
            <w:del w:id="457" w:author="Stefan Hansel" w:date="2017-12-05T13:12:00Z">
              <w:r w:rsidRPr="00D65C47" w:rsidDel="00014137">
                <w:rPr>
                  <w:sz w:val="20"/>
                  <w:szCs w:val="20"/>
                </w:rPr>
                <w:delText>Number of open trade lines (</w:delText>
              </w:r>
              <w:r w:rsidRPr="003A216D" w:rsidDel="00014137">
                <w:rPr>
                  <w:sz w:val="20"/>
                  <w:szCs w:val="20"/>
                </w:rPr>
                <w:delText>excluding student loans</w:delText>
              </w:r>
              <w:r w:rsidRPr="00D65C47" w:rsidDel="00014137">
                <w:rPr>
                  <w:sz w:val="20"/>
                  <w:szCs w:val="20"/>
                </w:rPr>
                <w:delText>) which have a “Last Payment Date” in the six (6) months preceding the date of the credit report and which have a 30-day or more past due current manner of payment</w:delText>
              </w:r>
            </w:del>
          </w:p>
        </w:tc>
        <w:tc>
          <w:tcPr>
            <w:tcW w:w="1133" w:type="dxa"/>
            <w:tcMar>
              <w:top w:w="29" w:type="dxa"/>
              <w:left w:w="115" w:type="dxa"/>
              <w:bottom w:w="29" w:type="dxa"/>
              <w:right w:w="115" w:type="dxa"/>
            </w:tcMar>
            <w:vAlign w:val="center"/>
          </w:tcPr>
          <w:p w14:paraId="0745C64D" w14:textId="77777777" w:rsidR="009B068D" w:rsidRPr="00723634" w:rsidDel="00014137" w:rsidRDefault="009B068D" w:rsidP="009B068D">
            <w:pPr>
              <w:spacing w:before="100" w:beforeAutospacing="1" w:after="100" w:afterAutospacing="1"/>
              <w:jc w:val="center"/>
              <w:rPr>
                <w:del w:id="458" w:author="Stefan Hansel" w:date="2017-12-05T13:12:00Z"/>
                <w:sz w:val="20"/>
                <w:szCs w:val="20"/>
              </w:rPr>
            </w:pPr>
            <w:del w:id="459" w:author="Stefan Hansel" w:date="2017-12-05T13:12:00Z">
              <w:r w:rsidRPr="00D65C47" w:rsidDel="00014137">
                <w:rPr>
                  <w:sz w:val="20"/>
                  <w:szCs w:val="20"/>
                </w:rPr>
                <w:delText>&lt;=</w:delText>
              </w:r>
            </w:del>
          </w:p>
        </w:tc>
        <w:tc>
          <w:tcPr>
            <w:tcW w:w="1102" w:type="dxa"/>
            <w:tcMar>
              <w:top w:w="29" w:type="dxa"/>
              <w:left w:w="115" w:type="dxa"/>
              <w:bottom w:w="29" w:type="dxa"/>
              <w:right w:w="115" w:type="dxa"/>
            </w:tcMar>
            <w:vAlign w:val="center"/>
          </w:tcPr>
          <w:p w14:paraId="1AD52BD3" w14:textId="77777777" w:rsidR="009B068D" w:rsidRPr="00723634" w:rsidDel="00014137" w:rsidRDefault="009B068D" w:rsidP="009B068D">
            <w:pPr>
              <w:spacing w:before="100" w:beforeAutospacing="1" w:after="100" w:afterAutospacing="1"/>
              <w:jc w:val="center"/>
              <w:rPr>
                <w:del w:id="460" w:author="Stefan Hansel" w:date="2017-12-05T13:12:00Z"/>
                <w:sz w:val="20"/>
                <w:szCs w:val="20"/>
              </w:rPr>
            </w:pPr>
            <w:del w:id="461" w:author="Stefan Hansel" w:date="2017-12-05T13:12:00Z">
              <w:r w:rsidRPr="00D65C47" w:rsidDel="00014137">
                <w:rPr>
                  <w:sz w:val="20"/>
                  <w:szCs w:val="20"/>
                </w:rPr>
                <w:delText>1</w:delText>
              </w:r>
            </w:del>
          </w:p>
        </w:tc>
      </w:tr>
      <w:tr w:rsidR="009B068D" w:rsidRPr="008A2CD6" w14:paraId="22B117A8" w14:textId="77777777" w:rsidTr="009579BB">
        <w:trPr>
          <w:trHeight w:val="350"/>
          <w:jc w:val="center"/>
        </w:trPr>
        <w:tc>
          <w:tcPr>
            <w:tcW w:w="1660" w:type="dxa"/>
            <w:tcMar>
              <w:top w:w="29" w:type="dxa"/>
              <w:left w:w="115" w:type="dxa"/>
              <w:bottom w:w="29" w:type="dxa"/>
              <w:right w:w="115" w:type="dxa"/>
            </w:tcMar>
            <w:vAlign w:val="center"/>
          </w:tcPr>
          <w:p w14:paraId="1974A29F" w14:textId="77777777" w:rsidR="009B068D" w:rsidRDefault="009B068D" w:rsidP="009B068D">
            <w:pPr>
              <w:spacing w:before="100" w:beforeAutospacing="1" w:after="100" w:afterAutospacing="1"/>
              <w:rPr>
                <w:sz w:val="20"/>
                <w:szCs w:val="20"/>
              </w:rPr>
            </w:pPr>
            <w:r>
              <w:rPr>
                <w:sz w:val="20"/>
                <w:szCs w:val="20"/>
              </w:rPr>
              <w:t>Credit Bureau</w:t>
            </w:r>
          </w:p>
        </w:tc>
        <w:tc>
          <w:tcPr>
            <w:tcW w:w="4394" w:type="dxa"/>
            <w:tcMar>
              <w:top w:w="29" w:type="dxa"/>
              <w:left w:w="115" w:type="dxa"/>
              <w:bottom w:w="29" w:type="dxa"/>
              <w:right w:w="115" w:type="dxa"/>
            </w:tcMar>
            <w:vAlign w:val="center"/>
          </w:tcPr>
          <w:p w14:paraId="2A8F7E03" w14:textId="77777777" w:rsidR="009B068D" w:rsidRDefault="009B068D" w:rsidP="009B068D">
            <w:pPr>
              <w:spacing w:before="100" w:beforeAutospacing="1" w:after="100" w:afterAutospacing="1"/>
              <w:rPr>
                <w:sz w:val="20"/>
                <w:szCs w:val="20"/>
              </w:rPr>
            </w:pPr>
            <w:r w:rsidRPr="00D65C47">
              <w:rPr>
                <w:sz w:val="20"/>
                <w:szCs w:val="20"/>
              </w:rPr>
              <w:t xml:space="preserve">Number of open </w:t>
            </w:r>
            <w:r>
              <w:rPr>
                <w:sz w:val="20"/>
                <w:szCs w:val="20"/>
              </w:rPr>
              <w:t xml:space="preserve">Collection items or derogatory public records </w:t>
            </w:r>
            <w:r w:rsidRPr="00D65C47">
              <w:rPr>
                <w:sz w:val="20"/>
                <w:szCs w:val="20"/>
              </w:rPr>
              <w:t xml:space="preserve"> </w:t>
            </w:r>
          </w:p>
        </w:tc>
        <w:tc>
          <w:tcPr>
            <w:tcW w:w="1133" w:type="dxa"/>
            <w:tcMar>
              <w:top w:w="29" w:type="dxa"/>
              <w:left w:w="115" w:type="dxa"/>
              <w:bottom w:w="29" w:type="dxa"/>
              <w:right w:w="115" w:type="dxa"/>
            </w:tcMar>
            <w:vAlign w:val="center"/>
          </w:tcPr>
          <w:p w14:paraId="5DE2012B" w14:textId="77777777" w:rsidR="009B068D" w:rsidRPr="00D65C47" w:rsidRDefault="009B068D" w:rsidP="009B068D">
            <w:pPr>
              <w:spacing w:before="100" w:beforeAutospacing="1" w:after="100" w:afterAutospacing="1"/>
              <w:jc w:val="center"/>
              <w:rPr>
                <w:sz w:val="20"/>
                <w:szCs w:val="20"/>
              </w:rPr>
            </w:pPr>
            <w:r>
              <w:rPr>
                <w:sz w:val="20"/>
                <w:szCs w:val="20"/>
              </w:rPr>
              <w:t>&lt;</w:t>
            </w:r>
          </w:p>
        </w:tc>
        <w:tc>
          <w:tcPr>
            <w:tcW w:w="1102" w:type="dxa"/>
            <w:tcMar>
              <w:top w:w="29" w:type="dxa"/>
              <w:left w:w="115" w:type="dxa"/>
              <w:bottom w:w="29" w:type="dxa"/>
              <w:right w:w="115" w:type="dxa"/>
            </w:tcMar>
            <w:vAlign w:val="center"/>
          </w:tcPr>
          <w:p w14:paraId="4253C4C8" w14:textId="77777777" w:rsidR="009B068D" w:rsidRPr="00D65C47" w:rsidRDefault="009B068D" w:rsidP="009B068D">
            <w:pPr>
              <w:spacing w:before="100" w:beforeAutospacing="1" w:after="100" w:afterAutospacing="1"/>
              <w:jc w:val="center"/>
              <w:rPr>
                <w:sz w:val="20"/>
                <w:szCs w:val="20"/>
              </w:rPr>
            </w:pPr>
            <w:r>
              <w:rPr>
                <w:sz w:val="20"/>
                <w:szCs w:val="20"/>
              </w:rPr>
              <w:t>1</w:t>
            </w:r>
          </w:p>
        </w:tc>
      </w:tr>
      <w:tr w:rsidR="00014137" w:rsidRPr="008A2CD6" w14:paraId="455CE9EF" w14:textId="77777777" w:rsidTr="00014137">
        <w:trPr>
          <w:trHeight w:val="350"/>
          <w:jc w:val="center"/>
          <w:ins w:id="462" w:author="Stefan Hansel" w:date="2017-12-05T13:13:00Z"/>
        </w:trPr>
        <w:tc>
          <w:tcPr>
            <w:tcW w:w="166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14:paraId="7EE54A30" w14:textId="77777777" w:rsidR="00014137" w:rsidRDefault="00014137" w:rsidP="00CD220A">
            <w:pPr>
              <w:spacing w:before="100" w:beforeAutospacing="1" w:after="100" w:afterAutospacing="1"/>
              <w:rPr>
                <w:ins w:id="463" w:author="Stefan Hansel" w:date="2017-12-05T13:13:00Z"/>
                <w:sz w:val="20"/>
                <w:szCs w:val="20"/>
              </w:rPr>
            </w:pPr>
            <w:ins w:id="464" w:author="Stefan Hansel" w:date="2017-12-05T13:13:00Z">
              <w:r>
                <w:rPr>
                  <w:sz w:val="20"/>
                  <w:szCs w:val="20"/>
                </w:rPr>
                <w:t>Avant / Credit Bureau</w:t>
              </w:r>
            </w:ins>
          </w:p>
        </w:tc>
        <w:tc>
          <w:tcPr>
            <w:tcW w:w="4394"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14:paraId="3D5C228D" w14:textId="77777777" w:rsidR="00014137" w:rsidRPr="00723634" w:rsidRDefault="00014137" w:rsidP="00CD220A">
            <w:pPr>
              <w:spacing w:before="100" w:beforeAutospacing="1" w:after="100" w:afterAutospacing="1"/>
              <w:rPr>
                <w:ins w:id="465" w:author="Stefan Hansel" w:date="2017-12-05T13:13:00Z"/>
                <w:sz w:val="20"/>
                <w:szCs w:val="20"/>
              </w:rPr>
            </w:pPr>
            <w:ins w:id="466" w:author="Stefan Hansel" w:date="2017-12-05T13:13:00Z">
              <w:r>
                <w:rPr>
                  <w:sz w:val="20"/>
                  <w:szCs w:val="20"/>
                </w:rPr>
                <w:t>Card model score based on Credit Bureau variables</w:t>
              </w:r>
            </w:ins>
          </w:p>
        </w:tc>
        <w:tc>
          <w:tcPr>
            <w:tcW w:w="1133"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14:paraId="12A652AB" w14:textId="77777777" w:rsidR="00014137" w:rsidRPr="00723634" w:rsidRDefault="00014137" w:rsidP="00CD220A">
            <w:pPr>
              <w:spacing w:before="100" w:beforeAutospacing="1" w:after="100" w:afterAutospacing="1"/>
              <w:jc w:val="center"/>
              <w:rPr>
                <w:ins w:id="467" w:author="Stefan Hansel" w:date="2017-12-05T13:13:00Z"/>
                <w:sz w:val="20"/>
                <w:szCs w:val="20"/>
              </w:rPr>
            </w:pPr>
            <w:ins w:id="468" w:author="Stefan Hansel" w:date="2017-12-05T13:13:00Z">
              <w:r>
                <w:rPr>
                  <w:sz w:val="20"/>
                  <w:szCs w:val="20"/>
                </w:rPr>
                <w:t>&lt;=</w:t>
              </w:r>
            </w:ins>
          </w:p>
        </w:tc>
        <w:tc>
          <w:tcPr>
            <w:tcW w:w="110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14:paraId="11BE1CA0" w14:textId="77777777" w:rsidR="00014137" w:rsidRPr="00723634" w:rsidRDefault="00014137" w:rsidP="00CD220A">
            <w:pPr>
              <w:spacing w:before="100" w:beforeAutospacing="1" w:after="100" w:afterAutospacing="1"/>
              <w:jc w:val="center"/>
              <w:rPr>
                <w:ins w:id="469" w:author="Stefan Hansel" w:date="2017-12-05T13:13:00Z"/>
                <w:sz w:val="20"/>
                <w:szCs w:val="20"/>
              </w:rPr>
            </w:pPr>
            <w:ins w:id="470" w:author="Stefan Hansel" w:date="2017-12-05T13:13:00Z">
              <w:r>
                <w:rPr>
                  <w:sz w:val="20"/>
                  <w:szCs w:val="20"/>
                </w:rPr>
                <w:t>0.16</w:t>
              </w:r>
            </w:ins>
          </w:p>
        </w:tc>
      </w:tr>
    </w:tbl>
    <w:p w14:paraId="18875E6D" w14:textId="77777777" w:rsidR="00EA3228" w:rsidRPr="0057310C" w:rsidRDefault="00EA3228" w:rsidP="00272D57">
      <w:pPr>
        <w:spacing w:before="360"/>
        <w:jc w:val="both"/>
        <w:rPr>
          <w:b/>
        </w:rPr>
      </w:pPr>
      <w:r>
        <w:rPr>
          <w:b/>
        </w:rPr>
        <w:t>Initial Credit Line (</w:t>
      </w:r>
      <w:r w:rsidR="00B962B5">
        <w:rPr>
          <w:b/>
        </w:rPr>
        <w:t>Emerging Segment</w:t>
      </w:r>
      <w:r>
        <w:rPr>
          <w:b/>
        </w:rPr>
        <w:t>)</w:t>
      </w:r>
    </w:p>
    <w:p w14:paraId="1C3E44F4" w14:textId="77777777" w:rsidR="00FF2E7C" w:rsidRDefault="00EA3228" w:rsidP="00B82636">
      <w:pPr>
        <w:jc w:val="both"/>
      </w:pPr>
      <w:r>
        <w:t>The ICL a</w:t>
      </w:r>
      <w:r w:rsidR="00D11001">
        <w:t xml:space="preserve">ssignment </w:t>
      </w:r>
      <w:r w:rsidR="000E4E55">
        <w:t>for</w:t>
      </w:r>
      <w:r w:rsidR="00FD65AE">
        <w:t xml:space="preserve"> Emerging segment customers across </w:t>
      </w:r>
      <w:r w:rsidR="000E4E55">
        <w:t xml:space="preserve">all application types </w:t>
      </w:r>
      <w:r w:rsidR="00D11001">
        <w:t xml:space="preserve">is outlined in </w:t>
      </w:r>
      <w:r w:rsidR="00D11001" w:rsidRPr="003B2BC7">
        <w:rPr>
          <w:i/>
        </w:rPr>
        <w:t xml:space="preserve">Table </w:t>
      </w:r>
      <w:ins w:id="471" w:author="Stefan Hansel" w:date="2017-12-05T13:13:00Z">
        <w:r w:rsidR="00014137">
          <w:rPr>
            <w:i/>
          </w:rPr>
          <w:t>6</w:t>
        </w:r>
      </w:ins>
      <w:del w:id="472" w:author="Stefan Hansel" w:date="2017-12-05T13:13:00Z">
        <w:r w:rsidR="002011E4" w:rsidDel="00014137">
          <w:rPr>
            <w:i/>
          </w:rPr>
          <w:delText>5</w:delText>
        </w:r>
      </w:del>
      <w:r>
        <w:t>.</w:t>
      </w:r>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6"/>
        <w:gridCol w:w="4680"/>
        <w:gridCol w:w="2245"/>
      </w:tblGrid>
      <w:tr w:rsidR="002011E4" w:rsidRPr="008A2CD6" w14:paraId="31E651DE" w14:textId="77777777" w:rsidTr="0085307E">
        <w:trPr>
          <w:trHeight w:val="408"/>
          <w:jc w:val="center"/>
        </w:trPr>
        <w:tc>
          <w:tcPr>
            <w:tcW w:w="8271" w:type="dxa"/>
            <w:gridSpan w:val="3"/>
            <w:shd w:val="clear" w:color="auto" w:fill="44546A" w:themeFill="text2"/>
            <w:tcMar>
              <w:top w:w="14" w:type="dxa"/>
              <w:left w:w="115" w:type="dxa"/>
              <w:bottom w:w="14" w:type="dxa"/>
              <w:right w:w="115" w:type="dxa"/>
            </w:tcMar>
            <w:vAlign w:val="center"/>
          </w:tcPr>
          <w:p w14:paraId="1BE817D0" w14:textId="77777777" w:rsidR="002011E4" w:rsidRPr="008A2CD6" w:rsidRDefault="002011E4" w:rsidP="002011E4">
            <w:pPr>
              <w:spacing w:before="100" w:beforeAutospacing="1" w:after="100" w:afterAutospacing="1"/>
              <w:jc w:val="center"/>
              <w:rPr>
                <w:b/>
                <w:color w:val="FFFFFF" w:themeColor="background1"/>
              </w:rPr>
            </w:pPr>
            <w:r>
              <w:rPr>
                <w:b/>
                <w:color w:val="FFFFFF" w:themeColor="background1"/>
              </w:rPr>
              <w:t xml:space="preserve">Table </w:t>
            </w:r>
            <w:ins w:id="473" w:author="Stefan Hansel" w:date="2017-12-05T13:14:00Z">
              <w:r w:rsidR="00014137">
                <w:rPr>
                  <w:b/>
                  <w:color w:val="FFFFFF" w:themeColor="background1"/>
                </w:rPr>
                <w:t>6</w:t>
              </w:r>
            </w:ins>
            <w:del w:id="474" w:author="Stefan Hansel" w:date="2017-12-05T13:14:00Z">
              <w:r w:rsidDel="00014137">
                <w:rPr>
                  <w:b/>
                  <w:color w:val="FFFFFF" w:themeColor="background1"/>
                </w:rPr>
                <w:delText>5</w:delText>
              </w:r>
            </w:del>
            <w:r>
              <w:rPr>
                <w:b/>
                <w:color w:val="FFFFFF" w:themeColor="background1"/>
              </w:rPr>
              <w:t>:</w:t>
            </w:r>
            <w:r w:rsidRPr="008A2CD6">
              <w:rPr>
                <w:b/>
                <w:color w:val="FFFFFF" w:themeColor="background1"/>
              </w:rPr>
              <w:t xml:space="preserve"> </w:t>
            </w:r>
            <w:r>
              <w:rPr>
                <w:b/>
                <w:color w:val="FFFFFF" w:themeColor="background1"/>
              </w:rPr>
              <w:t>Initial Credit Line Assignment for New Credit Card Customers (Emerging Segment)</w:t>
            </w:r>
          </w:p>
        </w:tc>
      </w:tr>
      <w:tr w:rsidR="002011E4" w:rsidRPr="008A2CD6" w14:paraId="70B21E25" w14:textId="77777777" w:rsidTr="0085307E">
        <w:trPr>
          <w:trHeight w:val="416"/>
          <w:jc w:val="center"/>
        </w:trPr>
        <w:tc>
          <w:tcPr>
            <w:tcW w:w="1346" w:type="dxa"/>
            <w:tcMar>
              <w:top w:w="14" w:type="dxa"/>
              <w:left w:w="115" w:type="dxa"/>
              <w:bottom w:w="14" w:type="dxa"/>
              <w:right w:w="115" w:type="dxa"/>
            </w:tcMar>
            <w:vAlign w:val="center"/>
          </w:tcPr>
          <w:p w14:paraId="6BDF7A2D" w14:textId="77777777" w:rsidR="002011E4" w:rsidRDefault="002011E4" w:rsidP="0085307E">
            <w:pPr>
              <w:spacing w:before="100" w:beforeAutospacing="1" w:after="100" w:afterAutospacing="1"/>
              <w:jc w:val="center"/>
              <w:rPr>
                <w:b/>
                <w:bCs/>
                <w:sz w:val="20"/>
                <w:szCs w:val="20"/>
              </w:rPr>
            </w:pPr>
            <w:r>
              <w:rPr>
                <w:b/>
                <w:bCs/>
                <w:sz w:val="20"/>
                <w:szCs w:val="20"/>
              </w:rPr>
              <w:t>Tier</w:t>
            </w:r>
          </w:p>
        </w:tc>
        <w:tc>
          <w:tcPr>
            <w:tcW w:w="4680" w:type="dxa"/>
            <w:tcMar>
              <w:top w:w="14" w:type="dxa"/>
              <w:left w:w="115" w:type="dxa"/>
              <w:bottom w:w="14" w:type="dxa"/>
              <w:right w:w="115" w:type="dxa"/>
            </w:tcMar>
            <w:vAlign w:val="center"/>
          </w:tcPr>
          <w:p w14:paraId="775F09F4" w14:textId="77777777" w:rsidR="002011E4" w:rsidRPr="008A2CD6" w:rsidRDefault="002011E4" w:rsidP="0085307E">
            <w:pPr>
              <w:spacing w:before="100" w:beforeAutospacing="1" w:after="100" w:afterAutospacing="1"/>
              <w:jc w:val="center"/>
              <w:rPr>
                <w:sz w:val="20"/>
                <w:szCs w:val="20"/>
              </w:rPr>
            </w:pPr>
            <w:r>
              <w:rPr>
                <w:b/>
                <w:bCs/>
                <w:sz w:val="20"/>
                <w:szCs w:val="20"/>
              </w:rPr>
              <w:t>Variable &amp; Evaluation</w:t>
            </w:r>
          </w:p>
        </w:tc>
        <w:tc>
          <w:tcPr>
            <w:tcW w:w="2245" w:type="dxa"/>
            <w:tcMar>
              <w:top w:w="14" w:type="dxa"/>
              <w:left w:w="115" w:type="dxa"/>
              <w:bottom w:w="14" w:type="dxa"/>
              <w:right w:w="115" w:type="dxa"/>
            </w:tcMar>
            <w:vAlign w:val="center"/>
          </w:tcPr>
          <w:p w14:paraId="140DCE5A" w14:textId="77777777" w:rsidR="002011E4" w:rsidRPr="008A2CD6" w:rsidRDefault="002011E4" w:rsidP="0085307E">
            <w:pPr>
              <w:spacing w:before="100" w:beforeAutospacing="1" w:after="100" w:afterAutospacing="1"/>
              <w:jc w:val="center"/>
              <w:rPr>
                <w:sz w:val="20"/>
                <w:szCs w:val="20"/>
              </w:rPr>
            </w:pPr>
            <w:r>
              <w:rPr>
                <w:b/>
                <w:bCs/>
                <w:sz w:val="20"/>
                <w:szCs w:val="20"/>
              </w:rPr>
              <w:t>Initial Credit Line</w:t>
            </w:r>
          </w:p>
        </w:tc>
      </w:tr>
      <w:tr w:rsidR="002011E4" w:rsidRPr="008A2CD6" w14:paraId="6343F659" w14:textId="77777777" w:rsidTr="0085307E">
        <w:trPr>
          <w:trHeight w:val="416"/>
          <w:jc w:val="center"/>
        </w:trPr>
        <w:tc>
          <w:tcPr>
            <w:tcW w:w="1346" w:type="dxa"/>
            <w:tcMar>
              <w:top w:w="14" w:type="dxa"/>
              <w:left w:w="115" w:type="dxa"/>
              <w:bottom w:w="14" w:type="dxa"/>
              <w:right w:w="115" w:type="dxa"/>
            </w:tcMar>
            <w:vAlign w:val="center"/>
          </w:tcPr>
          <w:p w14:paraId="7C3B6E45" w14:textId="77777777" w:rsidR="002011E4" w:rsidRDefault="002011E4" w:rsidP="0085307E">
            <w:pPr>
              <w:spacing w:before="100" w:beforeAutospacing="1" w:after="100" w:afterAutospacing="1"/>
              <w:jc w:val="center"/>
              <w:rPr>
                <w:sz w:val="20"/>
                <w:szCs w:val="20"/>
              </w:rPr>
            </w:pPr>
            <w:r>
              <w:rPr>
                <w:sz w:val="20"/>
                <w:szCs w:val="20"/>
              </w:rPr>
              <w:t>5</w:t>
            </w:r>
          </w:p>
        </w:tc>
        <w:tc>
          <w:tcPr>
            <w:tcW w:w="4680" w:type="dxa"/>
            <w:tcMar>
              <w:top w:w="14" w:type="dxa"/>
              <w:left w:w="115" w:type="dxa"/>
              <w:bottom w:w="14" w:type="dxa"/>
              <w:right w:w="115" w:type="dxa"/>
            </w:tcMar>
            <w:vAlign w:val="center"/>
            <w:hideMark/>
          </w:tcPr>
          <w:p w14:paraId="0F023E96" w14:textId="77777777" w:rsidR="002011E4" w:rsidRPr="005978EF" w:rsidRDefault="0043570E" w:rsidP="0085307E">
            <w:pPr>
              <w:spacing w:before="100" w:beforeAutospacing="1" w:after="100" w:afterAutospacing="1"/>
              <w:rPr>
                <w:highlight w:val="yellow"/>
              </w:rPr>
            </w:pPr>
            <w:r>
              <w:rPr>
                <w:sz w:val="20"/>
                <w:szCs w:val="20"/>
              </w:rPr>
              <w:t>Card model score</w:t>
            </w:r>
            <w:r w:rsidR="00B13971">
              <w:rPr>
                <w:sz w:val="20"/>
                <w:szCs w:val="20"/>
              </w:rPr>
              <w:t xml:space="preserve"> &lt;=0.</w:t>
            </w:r>
            <w:r w:rsidR="00DA5FBB">
              <w:rPr>
                <w:sz w:val="20"/>
                <w:szCs w:val="20"/>
              </w:rPr>
              <w:t xml:space="preserve">07 </w:t>
            </w:r>
            <w:r w:rsidR="006B61BB">
              <w:rPr>
                <w:sz w:val="20"/>
                <w:szCs w:val="20"/>
              </w:rPr>
              <w:t>and the lower of FICO and Vantage (3.0) &gt;=630</w:t>
            </w:r>
          </w:p>
        </w:tc>
        <w:tc>
          <w:tcPr>
            <w:tcW w:w="2245" w:type="dxa"/>
            <w:tcMar>
              <w:top w:w="14" w:type="dxa"/>
              <w:left w:w="115" w:type="dxa"/>
              <w:bottom w:w="14" w:type="dxa"/>
              <w:right w:w="115" w:type="dxa"/>
            </w:tcMar>
            <w:vAlign w:val="center"/>
            <w:hideMark/>
          </w:tcPr>
          <w:p w14:paraId="6427BB29" w14:textId="77777777" w:rsidR="002011E4" w:rsidRPr="005978EF" w:rsidRDefault="00B13971" w:rsidP="0085307E">
            <w:pPr>
              <w:spacing w:before="100" w:beforeAutospacing="1" w:after="100" w:afterAutospacing="1"/>
              <w:jc w:val="center"/>
              <w:rPr>
                <w:highlight w:val="yellow"/>
              </w:rPr>
            </w:pPr>
            <w:r>
              <w:rPr>
                <w:sz w:val="20"/>
                <w:szCs w:val="20"/>
              </w:rPr>
              <w:t>$</w:t>
            </w:r>
            <w:r w:rsidR="006B61BB">
              <w:rPr>
                <w:sz w:val="20"/>
                <w:szCs w:val="20"/>
              </w:rPr>
              <w:t>5</w:t>
            </w:r>
            <w:r>
              <w:rPr>
                <w:sz w:val="20"/>
                <w:szCs w:val="20"/>
              </w:rPr>
              <w:t>00</w:t>
            </w:r>
          </w:p>
        </w:tc>
      </w:tr>
      <w:tr w:rsidR="00B13971" w:rsidRPr="008A2CD6" w14:paraId="2F30C89F" w14:textId="77777777" w:rsidTr="0085307E">
        <w:trPr>
          <w:trHeight w:val="416"/>
          <w:jc w:val="center"/>
        </w:trPr>
        <w:tc>
          <w:tcPr>
            <w:tcW w:w="1346" w:type="dxa"/>
            <w:tcMar>
              <w:top w:w="14" w:type="dxa"/>
              <w:left w:w="115" w:type="dxa"/>
              <w:bottom w:w="14" w:type="dxa"/>
              <w:right w:w="115" w:type="dxa"/>
            </w:tcMar>
            <w:vAlign w:val="center"/>
          </w:tcPr>
          <w:p w14:paraId="414EA819" w14:textId="77777777" w:rsidR="00B13971" w:rsidRDefault="006B61BB" w:rsidP="0085307E">
            <w:pPr>
              <w:spacing w:before="100" w:beforeAutospacing="1" w:after="100" w:afterAutospacing="1"/>
              <w:jc w:val="center"/>
              <w:rPr>
                <w:sz w:val="20"/>
                <w:szCs w:val="20"/>
              </w:rPr>
            </w:pPr>
            <w:r>
              <w:rPr>
                <w:sz w:val="20"/>
                <w:szCs w:val="20"/>
              </w:rPr>
              <w:t>6</w:t>
            </w:r>
          </w:p>
        </w:tc>
        <w:tc>
          <w:tcPr>
            <w:tcW w:w="4680" w:type="dxa"/>
            <w:tcMar>
              <w:top w:w="14" w:type="dxa"/>
              <w:left w:w="115" w:type="dxa"/>
              <w:bottom w:w="14" w:type="dxa"/>
              <w:right w:w="115" w:type="dxa"/>
            </w:tcMar>
            <w:vAlign w:val="center"/>
          </w:tcPr>
          <w:p w14:paraId="019392EA" w14:textId="77777777" w:rsidR="00B13971" w:rsidRPr="005978EF" w:rsidRDefault="0043570E" w:rsidP="0085307E">
            <w:pPr>
              <w:spacing w:before="100" w:beforeAutospacing="1" w:after="100" w:afterAutospacing="1"/>
              <w:rPr>
                <w:sz w:val="20"/>
                <w:szCs w:val="20"/>
                <w:highlight w:val="yellow"/>
              </w:rPr>
            </w:pPr>
            <w:r>
              <w:rPr>
                <w:sz w:val="20"/>
                <w:szCs w:val="20"/>
              </w:rPr>
              <w:t>Card model score</w:t>
            </w:r>
            <w:r w:rsidR="006B61BB" w:rsidRPr="006B61BB">
              <w:rPr>
                <w:sz w:val="20"/>
                <w:szCs w:val="20"/>
              </w:rPr>
              <w:t xml:space="preserve"> &lt;=0.16 and the lower of FICO and Vantage (3.0)&gt;=550</w:t>
            </w:r>
          </w:p>
        </w:tc>
        <w:tc>
          <w:tcPr>
            <w:tcW w:w="2245" w:type="dxa"/>
            <w:tcMar>
              <w:top w:w="14" w:type="dxa"/>
              <w:left w:w="115" w:type="dxa"/>
              <w:bottom w:w="14" w:type="dxa"/>
              <w:right w:w="115" w:type="dxa"/>
            </w:tcMar>
            <w:vAlign w:val="center"/>
          </w:tcPr>
          <w:p w14:paraId="1577C798" w14:textId="77777777" w:rsidR="00B13971" w:rsidRPr="005978EF" w:rsidRDefault="006B61BB" w:rsidP="0085307E">
            <w:pPr>
              <w:spacing w:before="100" w:beforeAutospacing="1" w:after="100" w:afterAutospacing="1"/>
              <w:jc w:val="center"/>
              <w:rPr>
                <w:sz w:val="20"/>
                <w:szCs w:val="20"/>
                <w:highlight w:val="yellow"/>
              </w:rPr>
            </w:pPr>
            <w:r w:rsidRPr="006B61BB">
              <w:rPr>
                <w:sz w:val="20"/>
                <w:szCs w:val="20"/>
              </w:rPr>
              <w:t>$300</w:t>
            </w:r>
          </w:p>
        </w:tc>
      </w:tr>
    </w:tbl>
    <w:p w14:paraId="7D8D35CA" w14:textId="77777777" w:rsidR="008C564D" w:rsidRDefault="008C564D" w:rsidP="00272D57">
      <w:pPr>
        <w:spacing w:before="360" w:after="240"/>
        <w:jc w:val="both"/>
      </w:pPr>
      <w:r>
        <w:rPr>
          <w:b/>
        </w:rPr>
        <w:t>Ability to Pay Requirement:</w:t>
      </w:r>
      <w:r>
        <w:t xml:space="preserve"> </w:t>
      </w:r>
    </w:p>
    <w:p w14:paraId="2D558D84" w14:textId="77777777" w:rsidR="008C564D" w:rsidRDefault="00B33701" w:rsidP="00272D57">
      <w:pPr>
        <w:spacing w:after="160" w:line="259" w:lineRule="auto"/>
        <w:jc w:val="both"/>
      </w:pPr>
      <w:r>
        <w:lastRenderedPageBreak/>
        <w:t>Net i</w:t>
      </w:r>
      <w:r w:rsidR="00397AFE">
        <w:t xml:space="preserve">ncome data will be </w:t>
      </w:r>
      <w:r w:rsidR="008034D5">
        <w:t>collected</w:t>
      </w:r>
      <w:r w:rsidR="000E4E55">
        <w:t xml:space="preserve"> for all credit card applicant</w:t>
      </w:r>
      <w:r w:rsidR="00397AFE">
        <w:t>s</w:t>
      </w:r>
      <w:r w:rsidR="008034D5" w:rsidRPr="008034D5">
        <w:t xml:space="preserve"> </w:t>
      </w:r>
      <w:r w:rsidR="008034D5">
        <w:t>in compliance with regulatory requirements</w:t>
      </w:r>
      <w:r w:rsidR="00397AFE">
        <w:t>.</w:t>
      </w:r>
      <w:r w:rsidR="00FE2E24">
        <w:t xml:space="preserve"> </w:t>
      </w:r>
      <w:r w:rsidR="00FE2E24" w:rsidRPr="007B45F5">
        <w:rPr>
          <w:b/>
          <w:highlight w:val="yellow"/>
          <w:rPrChange w:id="475" w:author="Jiayao Jiang" w:date="2018-01-12T09:29:00Z">
            <w:rPr/>
          </w:rPrChange>
        </w:rPr>
        <w:t>A minimum net monthly income of $1,000 will be required</w:t>
      </w:r>
      <w:r w:rsidR="00FE2E24">
        <w:t xml:space="preserve">. </w:t>
      </w:r>
      <w:r w:rsidR="00397AFE">
        <w:t xml:space="preserve"> </w:t>
      </w:r>
      <w:r w:rsidR="00BD7F49">
        <w:t>T</w:t>
      </w:r>
      <w:r w:rsidR="00397AFE">
        <w:t>his information</w:t>
      </w:r>
      <w:r w:rsidR="00BD7F49">
        <w:t xml:space="preserve"> will be utilized</w:t>
      </w:r>
      <w:r w:rsidR="00397AFE">
        <w:t xml:space="preserve"> in conjunction with credit bureau data </w:t>
      </w:r>
      <w:r w:rsidR="00731641">
        <w:t xml:space="preserve">and reported housing expense </w:t>
      </w:r>
      <w:r w:rsidR="00397AFE">
        <w:t>to determine the customer’s ability to pay</w:t>
      </w:r>
      <w:r w:rsidR="00FE2E24">
        <w:t>.</w:t>
      </w:r>
      <w:r w:rsidR="00761186">
        <w:t xml:space="preserve"> </w:t>
      </w:r>
      <w:r w:rsidR="00386302">
        <w:t xml:space="preserve">If there is no </w:t>
      </w:r>
      <w:r w:rsidR="001B112B">
        <w:t>m</w:t>
      </w:r>
      <w:r w:rsidR="00386302">
        <w:t xml:space="preserve">ortgage </w:t>
      </w:r>
      <w:r w:rsidR="001B112B">
        <w:t>p</w:t>
      </w:r>
      <w:r w:rsidR="00386302">
        <w:t>ayment</w:t>
      </w:r>
      <w:r w:rsidR="002C72D5">
        <w:t xml:space="preserve"> and</w:t>
      </w:r>
      <w:r w:rsidR="00767D3B">
        <w:t xml:space="preserve"> </w:t>
      </w:r>
      <w:r w:rsidR="00725193">
        <w:t xml:space="preserve">the </w:t>
      </w:r>
      <w:r w:rsidR="00386302">
        <w:t xml:space="preserve">rent </w:t>
      </w:r>
      <w:r w:rsidR="00725193">
        <w:t xml:space="preserve">expense is </w:t>
      </w:r>
      <w:r w:rsidR="002C72D5">
        <w:t xml:space="preserve">either </w:t>
      </w:r>
      <w:r w:rsidR="00725193">
        <w:t>missing or</w:t>
      </w:r>
      <w:r w:rsidR="001B112B">
        <w:t xml:space="preserve"> the rent expense is</w:t>
      </w:r>
      <w:r w:rsidR="00725193">
        <w:t xml:space="preserve"> smaller than 10% of the stated income, a value of 10% of reported income will be imputed. </w:t>
      </w:r>
      <w:r w:rsidR="00BD7F49">
        <w:t>A</w:t>
      </w:r>
      <w:r w:rsidR="008C564D">
        <w:t xml:space="preserve"> customer’s Ability to Pay</w:t>
      </w:r>
      <w:r w:rsidR="00BD7F49">
        <w:t xml:space="preserve"> will be checked</w:t>
      </w:r>
      <w:r w:rsidR="008C564D">
        <w:t xml:space="preserve"> before </w:t>
      </w:r>
      <w:r w:rsidR="002D1AB3">
        <w:t>the extension of credit</w:t>
      </w:r>
      <w:r w:rsidR="008C564D">
        <w:t xml:space="preserve"> as per the evaluation below:</w:t>
      </w:r>
    </w:p>
    <w:p w14:paraId="4622DE3D" w14:textId="77777777" w:rsidR="008C564D" w:rsidRPr="00A55DDA" w:rsidRDefault="008C564D" w:rsidP="00CF2934">
      <w:pPr>
        <w:spacing w:after="160" w:line="259" w:lineRule="auto"/>
        <w:jc w:val="center"/>
        <w:rPr>
          <w:b/>
          <w:rPrChange w:id="476" w:author="Jiayao Jiang" w:date="2018-01-12T09:37:00Z">
            <w:rPr/>
          </w:rPrChange>
        </w:rPr>
      </w:pPr>
      <w:r w:rsidRPr="00A55DDA">
        <w:rPr>
          <w:b/>
          <w:highlight w:val="yellow"/>
          <w:rPrChange w:id="477" w:author="Jiayao Jiang" w:date="2018-01-12T09:37:00Z">
            <w:rPr/>
          </w:rPrChange>
        </w:rPr>
        <w:t xml:space="preserve">Customer’s Debt </w:t>
      </w:r>
      <w:r w:rsidR="0085307E" w:rsidRPr="00A55DDA">
        <w:rPr>
          <w:b/>
          <w:highlight w:val="yellow"/>
          <w:rPrChange w:id="478" w:author="Jiayao Jiang" w:date="2018-01-12T09:37:00Z">
            <w:rPr/>
          </w:rPrChange>
        </w:rPr>
        <w:t xml:space="preserve">&amp; Housing </w:t>
      </w:r>
      <w:r w:rsidRPr="00A55DDA">
        <w:rPr>
          <w:b/>
          <w:highlight w:val="yellow"/>
          <w:rPrChange w:id="479" w:author="Jiayao Jiang" w:date="2018-01-12T09:37:00Z">
            <w:rPr/>
          </w:rPrChange>
        </w:rPr>
        <w:t xml:space="preserve">Payment to Income ratio (DTI) post </w:t>
      </w:r>
      <w:r w:rsidR="000E4E55" w:rsidRPr="00A55DDA">
        <w:rPr>
          <w:b/>
          <w:highlight w:val="yellow"/>
          <w:rPrChange w:id="480" w:author="Jiayao Jiang" w:date="2018-01-12T09:37:00Z">
            <w:rPr/>
          </w:rPrChange>
        </w:rPr>
        <w:t xml:space="preserve">Card </w:t>
      </w:r>
      <w:r w:rsidR="000E07E3" w:rsidRPr="00A55DDA">
        <w:rPr>
          <w:b/>
          <w:highlight w:val="yellow"/>
          <w:rPrChange w:id="481" w:author="Jiayao Jiang" w:date="2018-01-12T09:37:00Z">
            <w:rPr/>
          </w:rPrChange>
        </w:rPr>
        <w:t>Issuance</w:t>
      </w:r>
      <w:r w:rsidRPr="00A55DDA">
        <w:rPr>
          <w:b/>
          <w:highlight w:val="yellow"/>
          <w:rPrChange w:id="482" w:author="Jiayao Jiang" w:date="2018-01-12T09:37:00Z">
            <w:rPr/>
          </w:rPrChange>
        </w:rPr>
        <w:t xml:space="preserve"> &lt;= 7</w:t>
      </w:r>
      <w:r w:rsidR="0029057C" w:rsidRPr="00A55DDA">
        <w:rPr>
          <w:b/>
          <w:highlight w:val="yellow"/>
          <w:rPrChange w:id="483" w:author="Jiayao Jiang" w:date="2018-01-12T09:37:00Z">
            <w:rPr/>
          </w:rPrChange>
        </w:rPr>
        <w:t>0</w:t>
      </w:r>
      <w:r w:rsidRPr="00A55DDA">
        <w:rPr>
          <w:b/>
          <w:highlight w:val="yellow"/>
          <w:rPrChange w:id="484" w:author="Jiayao Jiang" w:date="2018-01-12T09:37:00Z">
            <w:rPr/>
          </w:rPrChange>
        </w:rPr>
        <w:t>%</w:t>
      </w:r>
    </w:p>
    <w:p w14:paraId="42B4A978" w14:textId="77777777" w:rsidR="00C90F1E" w:rsidRDefault="00676A6B" w:rsidP="00272D57">
      <w:pPr>
        <w:spacing w:before="240" w:after="240"/>
        <w:jc w:val="both"/>
      </w:pPr>
      <w:r>
        <w:t xml:space="preserve">The calculations for Customer’s </w:t>
      </w:r>
      <w:r w:rsidRPr="00F37877">
        <w:t xml:space="preserve">Debt </w:t>
      </w:r>
      <w:r w:rsidR="0085307E">
        <w:t xml:space="preserve">&amp; Housing </w:t>
      </w:r>
      <w:r w:rsidRPr="00F37877">
        <w:t xml:space="preserve">Payment to Income ratio </w:t>
      </w:r>
      <w:r>
        <w:t xml:space="preserve">post Card Issuance </w:t>
      </w:r>
      <w:r w:rsidR="000D31AD" w:rsidRPr="00F37877">
        <w:t>(DTI)</w:t>
      </w:r>
      <w:r w:rsidR="000D31AD">
        <w:t xml:space="preserve"> </w:t>
      </w:r>
      <w:r>
        <w:t xml:space="preserve">are outlined in </w:t>
      </w:r>
      <w:r w:rsidR="00646D2A">
        <w:rPr>
          <w:i/>
        </w:rPr>
        <w:t xml:space="preserve">Table </w:t>
      </w:r>
      <w:del w:id="485" w:author="Stefan Hansel" w:date="2017-12-05T13:14:00Z">
        <w:r w:rsidR="00C90F1E" w:rsidDel="00014137">
          <w:rPr>
            <w:i/>
          </w:rPr>
          <w:delText>6</w:delText>
        </w:r>
      </w:del>
      <w:ins w:id="486" w:author="Stefan Hansel" w:date="2017-12-05T13:14:00Z">
        <w:r w:rsidR="00014137">
          <w:rPr>
            <w:i/>
          </w:rPr>
          <w:t>7</w:t>
        </w:r>
      </w:ins>
      <w:r>
        <w:t xml:space="preserve">.  </w:t>
      </w:r>
      <w:r w:rsidR="00052329">
        <w:t xml:space="preserve">If the customer fails the DTI evaluation with the lowest Credit Line offered ($300), </w:t>
      </w:r>
      <w:r w:rsidR="00393E4F">
        <w:t>they</w:t>
      </w:r>
      <w:r w:rsidR="00052329">
        <w:t xml:space="preserve"> will be declined and a NOAA will be issued.  </w:t>
      </w:r>
      <w:r w:rsidR="00F73B55" w:rsidRPr="00F73B55">
        <w:t>If the proposed ICL results in the Customer’s DTI being &gt; 7</w:t>
      </w:r>
      <w:r w:rsidR="005A448F">
        <w:t>0</w:t>
      </w:r>
      <w:r w:rsidR="00F73B55" w:rsidRPr="00F73B55">
        <w:t>%, then they will not be eligible for that ICL amount.  If a lower ICL amount will bring their DTI within the 7</w:t>
      </w:r>
      <w:r w:rsidR="005A448F">
        <w:t>0</w:t>
      </w:r>
      <w:r w:rsidR="00F73B55" w:rsidRPr="00F73B55">
        <w:t xml:space="preserve">% threshold, then </w:t>
      </w:r>
      <w:r w:rsidR="00BD7F49">
        <w:t>they</w:t>
      </w:r>
      <w:r w:rsidR="00F73B55" w:rsidRPr="00F73B55">
        <w:t xml:space="preserve"> will </w:t>
      </w:r>
      <w:r w:rsidR="00BD7F49">
        <w:t xml:space="preserve">be </w:t>
      </w:r>
      <w:r w:rsidR="00F73B55" w:rsidRPr="00F73B55">
        <w:t>consider</w:t>
      </w:r>
      <w:r w:rsidR="00BD7F49">
        <w:t>ed</w:t>
      </w:r>
      <w:r w:rsidR="00F73B55" w:rsidRPr="00F73B55">
        <w:t xml:space="preserve"> eligible for approval with the lower ICL</w:t>
      </w:r>
      <w:r w:rsidR="00F73B55">
        <w:t xml:space="preserve"> amount.  </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5"/>
        <w:gridCol w:w="5575"/>
      </w:tblGrid>
      <w:tr w:rsidR="00C90F1E" w:rsidRPr="008A2CD6" w14:paraId="60D182E4" w14:textId="77777777" w:rsidTr="0085307E">
        <w:trPr>
          <w:trHeight w:val="408"/>
          <w:jc w:val="center"/>
        </w:trPr>
        <w:tc>
          <w:tcPr>
            <w:tcW w:w="8270" w:type="dxa"/>
            <w:gridSpan w:val="2"/>
            <w:shd w:val="clear" w:color="auto" w:fill="44546A" w:themeFill="text2"/>
            <w:tcMar>
              <w:top w:w="29" w:type="dxa"/>
              <w:left w:w="115" w:type="dxa"/>
              <w:bottom w:w="0" w:type="dxa"/>
              <w:right w:w="115" w:type="dxa"/>
            </w:tcMar>
            <w:vAlign w:val="center"/>
          </w:tcPr>
          <w:p w14:paraId="27D63C3C" w14:textId="77777777" w:rsidR="00C90F1E" w:rsidRPr="008A2CD6" w:rsidRDefault="00C90F1E" w:rsidP="00C90F1E">
            <w:pPr>
              <w:spacing w:before="100" w:beforeAutospacing="1" w:after="100" w:afterAutospacing="1"/>
              <w:jc w:val="center"/>
              <w:rPr>
                <w:b/>
                <w:color w:val="FFFFFF" w:themeColor="background1"/>
              </w:rPr>
            </w:pPr>
            <w:r>
              <w:rPr>
                <w:b/>
                <w:color w:val="FFFFFF" w:themeColor="background1"/>
              </w:rPr>
              <w:t xml:space="preserve">Table </w:t>
            </w:r>
            <w:del w:id="487" w:author="Stefan Hansel" w:date="2017-12-05T13:14:00Z">
              <w:r w:rsidDel="00014137">
                <w:rPr>
                  <w:b/>
                  <w:color w:val="FFFFFF" w:themeColor="background1"/>
                </w:rPr>
                <w:delText>6</w:delText>
              </w:r>
            </w:del>
            <w:ins w:id="488" w:author="Stefan Hansel" w:date="2017-12-05T13:14:00Z">
              <w:r w:rsidR="00014137">
                <w:rPr>
                  <w:b/>
                  <w:color w:val="FFFFFF" w:themeColor="background1"/>
                </w:rPr>
                <w:t>7</w:t>
              </w:r>
            </w:ins>
            <w:r>
              <w:rPr>
                <w:b/>
                <w:color w:val="FFFFFF" w:themeColor="background1"/>
              </w:rPr>
              <w:t>:</w:t>
            </w:r>
            <w:r w:rsidRPr="008A2CD6">
              <w:rPr>
                <w:b/>
                <w:color w:val="FFFFFF" w:themeColor="background1"/>
              </w:rPr>
              <w:t xml:space="preserve"> </w:t>
            </w:r>
            <w:r>
              <w:rPr>
                <w:b/>
                <w:color w:val="FFFFFF" w:themeColor="background1"/>
              </w:rPr>
              <w:t>Ability to Pay Calculation at Originations</w:t>
            </w:r>
          </w:p>
        </w:tc>
      </w:tr>
      <w:tr w:rsidR="00EE3C57" w:rsidRPr="008A2CD6" w14:paraId="6430DD2C" w14:textId="77777777" w:rsidTr="0085307E">
        <w:trPr>
          <w:trHeight w:val="416"/>
          <w:jc w:val="center"/>
        </w:trPr>
        <w:tc>
          <w:tcPr>
            <w:tcW w:w="2695" w:type="dxa"/>
            <w:tcMar>
              <w:top w:w="29" w:type="dxa"/>
              <w:left w:w="115" w:type="dxa"/>
              <w:bottom w:w="0" w:type="dxa"/>
              <w:right w:w="115" w:type="dxa"/>
            </w:tcMar>
            <w:vAlign w:val="center"/>
          </w:tcPr>
          <w:p w14:paraId="60974E67" w14:textId="77777777" w:rsidR="00EE3C57" w:rsidRPr="008D6A30" w:rsidRDefault="00EE3C57" w:rsidP="0085307E">
            <w:pPr>
              <w:spacing w:before="100" w:beforeAutospacing="1" w:after="100" w:afterAutospacing="1"/>
              <w:rPr>
                <w:sz w:val="20"/>
                <w:szCs w:val="20"/>
              </w:rPr>
            </w:pPr>
            <w:r>
              <w:rPr>
                <w:sz w:val="20"/>
                <w:szCs w:val="20"/>
              </w:rPr>
              <w:t>Monthly Net Income</w:t>
            </w:r>
          </w:p>
        </w:tc>
        <w:tc>
          <w:tcPr>
            <w:tcW w:w="5575" w:type="dxa"/>
            <w:tcMar>
              <w:top w:w="29" w:type="dxa"/>
              <w:left w:w="115" w:type="dxa"/>
              <w:bottom w:w="0" w:type="dxa"/>
              <w:right w:w="115" w:type="dxa"/>
            </w:tcMar>
            <w:vAlign w:val="center"/>
          </w:tcPr>
          <w:p w14:paraId="27A79CA3" w14:textId="77777777" w:rsidR="00EE3C57" w:rsidRPr="008D6A30" w:rsidRDefault="00EE3C57" w:rsidP="00870EB5">
            <w:pPr>
              <w:spacing w:before="100" w:beforeAutospacing="1" w:after="100" w:afterAutospacing="1"/>
              <w:rPr>
                <w:sz w:val="20"/>
                <w:szCs w:val="20"/>
              </w:rPr>
            </w:pPr>
            <w:r>
              <w:rPr>
                <w:sz w:val="20"/>
                <w:szCs w:val="20"/>
              </w:rPr>
              <w:t>The applicant’s monthly net income as reported, may be modified or adjusted during the verification process, as more fully described in the Operations Process Document</w:t>
            </w:r>
          </w:p>
        </w:tc>
      </w:tr>
      <w:tr w:rsidR="00EE3C57" w:rsidRPr="008A2CD6" w14:paraId="42836FAA" w14:textId="77777777" w:rsidTr="0085307E">
        <w:trPr>
          <w:trHeight w:val="416"/>
          <w:jc w:val="center"/>
        </w:trPr>
        <w:tc>
          <w:tcPr>
            <w:tcW w:w="2695" w:type="dxa"/>
            <w:tcMar>
              <w:top w:w="29" w:type="dxa"/>
              <w:left w:w="115" w:type="dxa"/>
              <w:bottom w:w="0" w:type="dxa"/>
              <w:right w:w="115" w:type="dxa"/>
            </w:tcMar>
            <w:vAlign w:val="center"/>
          </w:tcPr>
          <w:p w14:paraId="41A1D785" w14:textId="77777777" w:rsidR="00EE3C57" w:rsidRDefault="00F75CE0" w:rsidP="0085307E">
            <w:pPr>
              <w:spacing w:before="100" w:beforeAutospacing="1" w:after="100" w:afterAutospacing="1"/>
              <w:rPr>
                <w:sz w:val="20"/>
                <w:szCs w:val="20"/>
              </w:rPr>
            </w:pPr>
            <w:r>
              <w:rPr>
                <w:sz w:val="20"/>
                <w:szCs w:val="20"/>
              </w:rPr>
              <w:t>Open Mortgage Trades</w:t>
            </w:r>
          </w:p>
        </w:tc>
        <w:tc>
          <w:tcPr>
            <w:tcW w:w="5575" w:type="dxa"/>
            <w:tcMar>
              <w:top w:w="29" w:type="dxa"/>
              <w:left w:w="115" w:type="dxa"/>
              <w:bottom w:w="0" w:type="dxa"/>
              <w:right w:w="115" w:type="dxa"/>
            </w:tcMar>
            <w:vAlign w:val="center"/>
          </w:tcPr>
          <w:p w14:paraId="78D5F0CA" w14:textId="77777777" w:rsidR="00EE3C57" w:rsidRDefault="00F75CE0" w:rsidP="00870EB5">
            <w:pPr>
              <w:spacing w:before="100" w:beforeAutospacing="1" w:after="100" w:afterAutospacing="1"/>
              <w:rPr>
                <w:rFonts w:eastAsia="Calibri"/>
                <w:sz w:val="20"/>
                <w:szCs w:val="20"/>
              </w:rPr>
            </w:pPr>
            <w:r w:rsidRPr="00CE5246">
              <w:rPr>
                <w:sz w:val="20"/>
                <w:szCs w:val="20"/>
              </w:rPr>
              <w:t xml:space="preserve">Mortgage </w:t>
            </w:r>
            <w:r>
              <w:rPr>
                <w:sz w:val="20"/>
                <w:szCs w:val="20"/>
              </w:rPr>
              <w:t>Trades</w:t>
            </w:r>
            <w:r w:rsidRPr="00CE5246">
              <w:rPr>
                <w:sz w:val="20"/>
                <w:szCs w:val="20"/>
              </w:rPr>
              <w:t xml:space="preserve"> which have a “Last Payment Date” </w:t>
            </w:r>
            <w:r>
              <w:rPr>
                <w:sz w:val="20"/>
                <w:szCs w:val="20"/>
              </w:rPr>
              <w:t>or “Open date” when “</w:t>
            </w:r>
            <w:r w:rsidRPr="00CE5246">
              <w:rPr>
                <w:sz w:val="20"/>
                <w:szCs w:val="20"/>
              </w:rPr>
              <w:t>Last Payment Date</w:t>
            </w:r>
            <w:r>
              <w:rPr>
                <w:sz w:val="20"/>
                <w:szCs w:val="20"/>
              </w:rPr>
              <w:t>” is missing</w:t>
            </w:r>
            <w:r w:rsidRPr="00CE5246">
              <w:rPr>
                <w:sz w:val="20"/>
                <w:szCs w:val="20"/>
              </w:rPr>
              <w:t xml:space="preserve"> within the six (6) months preceding the date of such credit report.</w:t>
            </w:r>
          </w:p>
        </w:tc>
      </w:tr>
      <w:tr w:rsidR="00F75CE0" w:rsidRPr="008A2CD6" w14:paraId="44B0F783" w14:textId="77777777" w:rsidTr="0085307E">
        <w:trPr>
          <w:trHeight w:val="416"/>
          <w:jc w:val="center"/>
        </w:trPr>
        <w:tc>
          <w:tcPr>
            <w:tcW w:w="2695" w:type="dxa"/>
            <w:tcMar>
              <w:top w:w="29" w:type="dxa"/>
              <w:left w:w="115" w:type="dxa"/>
              <w:bottom w:w="0" w:type="dxa"/>
              <w:right w:w="115" w:type="dxa"/>
            </w:tcMar>
            <w:vAlign w:val="center"/>
          </w:tcPr>
          <w:p w14:paraId="475FB761" w14:textId="77777777" w:rsidR="00F75CE0" w:rsidRDefault="00F75CE0" w:rsidP="0085307E">
            <w:pPr>
              <w:spacing w:before="100" w:beforeAutospacing="1" w:after="100" w:afterAutospacing="1"/>
              <w:rPr>
                <w:sz w:val="20"/>
                <w:szCs w:val="20"/>
              </w:rPr>
            </w:pPr>
            <w:r>
              <w:rPr>
                <w:sz w:val="20"/>
                <w:szCs w:val="20"/>
              </w:rPr>
              <w:t>Open Mortgage Trade Obligations</w:t>
            </w:r>
          </w:p>
        </w:tc>
        <w:tc>
          <w:tcPr>
            <w:tcW w:w="5575" w:type="dxa"/>
            <w:tcMar>
              <w:top w:w="29" w:type="dxa"/>
              <w:left w:w="115" w:type="dxa"/>
              <w:bottom w:w="0" w:type="dxa"/>
              <w:right w:w="115" w:type="dxa"/>
            </w:tcMar>
            <w:vAlign w:val="center"/>
          </w:tcPr>
          <w:p w14:paraId="3E0AF049" w14:textId="77777777" w:rsidR="00F75CE0" w:rsidRDefault="00F75CE0" w:rsidP="00870EB5">
            <w:pPr>
              <w:spacing w:before="100" w:beforeAutospacing="1" w:after="100" w:afterAutospacing="1"/>
              <w:rPr>
                <w:rFonts w:eastAsia="Calibri"/>
                <w:sz w:val="20"/>
                <w:szCs w:val="20"/>
              </w:rPr>
            </w:pPr>
            <w:r>
              <w:rPr>
                <w:rFonts w:eastAsia="Calibri"/>
                <w:sz w:val="20"/>
                <w:szCs w:val="20"/>
              </w:rPr>
              <w:t>The existing monthly payment on open mortgage trades.</w:t>
            </w:r>
          </w:p>
        </w:tc>
      </w:tr>
      <w:tr w:rsidR="00EE3C57" w:rsidRPr="008A2CD6" w14:paraId="1DBA17B2" w14:textId="77777777" w:rsidTr="0085307E">
        <w:trPr>
          <w:trHeight w:val="416"/>
          <w:jc w:val="center"/>
        </w:trPr>
        <w:tc>
          <w:tcPr>
            <w:tcW w:w="2695" w:type="dxa"/>
            <w:tcMar>
              <w:top w:w="29" w:type="dxa"/>
              <w:left w:w="115" w:type="dxa"/>
              <w:bottom w:w="0" w:type="dxa"/>
              <w:right w:w="115" w:type="dxa"/>
            </w:tcMar>
            <w:vAlign w:val="center"/>
          </w:tcPr>
          <w:p w14:paraId="54143202" w14:textId="77777777" w:rsidR="00EE3C57" w:rsidRPr="008D6A30" w:rsidRDefault="00EE3C57" w:rsidP="0085307E">
            <w:pPr>
              <w:spacing w:before="100" w:beforeAutospacing="1" w:after="100" w:afterAutospacing="1"/>
              <w:rPr>
                <w:sz w:val="20"/>
                <w:szCs w:val="20"/>
              </w:rPr>
            </w:pPr>
            <w:r>
              <w:rPr>
                <w:sz w:val="20"/>
                <w:szCs w:val="20"/>
              </w:rPr>
              <w:t>Monthly Housing Expense</w:t>
            </w:r>
          </w:p>
        </w:tc>
        <w:tc>
          <w:tcPr>
            <w:tcW w:w="5575" w:type="dxa"/>
            <w:tcMar>
              <w:top w:w="29" w:type="dxa"/>
              <w:left w:w="115" w:type="dxa"/>
              <w:bottom w:w="0" w:type="dxa"/>
              <w:right w:w="115" w:type="dxa"/>
            </w:tcMar>
            <w:vAlign w:val="center"/>
          </w:tcPr>
          <w:p w14:paraId="25CF5344" w14:textId="77777777" w:rsidR="00EE3C57" w:rsidRPr="008D6A30" w:rsidRDefault="00EE3C57" w:rsidP="00870EB5">
            <w:pPr>
              <w:spacing w:before="100" w:beforeAutospacing="1" w:after="100" w:afterAutospacing="1"/>
              <w:rPr>
                <w:sz w:val="20"/>
                <w:szCs w:val="20"/>
              </w:rPr>
            </w:pPr>
            <w:r>
              <w:rPr>
                <w:rFonts w:eastAsia="Calibri"/>
                <w:sz w:val="20"/>
                <w:szCs w:val="20"/>
              </w:rPr>
              <w:t>(</w:t>
            </w:r>
            <w:proofErr w:type="spellStart"/>
            <w:r>
              <w:rPr>
                <w:rFonts w:eastAsia="Calibri"/>
                <w:sz w:val="20"/>
                <w:szCs w:val="20"/>
              </w:rPr>
              <w:t>i</w:t>
            </w:r>
            <w:proofErr w:type="spellEnd"/>
            <w:r>
              <w:rPr>
                <w:rFonts w:eastAsia="Calibri"/>
                <w:sz w:val="20"/>
                <w:szCs w:val="20"/>
              </w:rPr>
              <w:t xml:space="preserve">) </w:t>
            </w:r>
            <w:r w:rsidRPr="0049336A">
              <w:rPr>
                <w:sz w:val="20"/>
                <w:szCs w:val="20"/>
              </w:rPr>
              <w:t>for applicants who self-identify as renters</w:t>
            </w:r>
            <w:r>
              <w:rPr>
                <w:sz w:val="20"/>
                <w:szCs w:val="20"/>
              </w:rPr>
              <w:t xml:space="preserve">, their self-reported monthly housing payment plus </w:t>
            </w:r>
            <w:r>
              <w:rPr>
                <w:rFonts w:eastAsia="Calibri"/>
                <w:sz w:val="20"/>
                <w:szCs w:val="20"/>
              </w:rPr>
              <w:t>Open Mortgage Trade</w:t>
            </w:r>
            <w:r w:rsidRPr="00CE5246">
              <w:rPr>
                <w:rFonts w:eastAsia="Calibri"/>
                <w:sz w:val="20"/>
                <w:szCs w:val="20"/>
              </w:rPr>
              <w:t xml:space="preserve"> Obligations (if any)</w:t>
            </w:r>
            <w:r>
              <w:rPr>
                <w:rFonts w:eastAsia="Calibri"/>
                <w:sz w:val="20"/>
                <w:szCs w:val="20"/>
              </w:rPr>
              <w:t xml:space="preserve"> or (ii) for applicants who self-identify as owners, the greater of (a) their </w:t>
            </w:r>
            <w:r>
              <w:rPr>
                <w:sz w:val="20"/>
                <w:szCs w:val="20"/>
              </w:rPr>
              <w:t xml:space="preserve">self-reported monthly housing payment or (b) </w:t>
            </w:r>
            <w:r>
              <w:rPr>
                <w:rFonts w:eastAsia="Calibri"/>
                <w:sz w:val="20"/>
                <w:szCs w:val="20"/>
              </w:rPr>
              <w:t>Open Mortgage Trade</w:t>
            </w:r>
            <w:r w:rsidRPr="00CE5246">
              <w:rPr>
                <w:rFonts w:eastAsia="Calibri"/>
                <w:sz w:val="20"/>
                <w:szCs w:val="20"/>
              </w:rPr>
              <w:t xml:space="preserve"> Obligations (if any)</w:t>
            </w:r>
          </w:p>
        </w:tc>
      </w:tr>
      <w:tr w:rsidR="00EE3C57" w:rsidRPr="008A2CD6" w14:paraId="493DB55C" w14:textId="77777777" w:rsidTr="0085307E">
        <w:trPr>
          <w:trHeight w:val="416"/>
          <w:jc w:val="center"/>
        </w:trPr>
        <w:tc>
          <w:tcPr>
            <w:tcW w:w="2695" w:type="dxa"/>
            <w:tcMar>
              <w:top w:w="29" w:type="dxa"/>
              <w:left w:w="115" w:type="dxa"/>
              <w:bottom w:w="0" w:type="dxa"/>
              <w:right w:w="115" w:type="dxa"/>
            </w:tcMar>
            <w:vAlign w:val="center"/>
          </w:tcPr>
          <w:p w14:paraId="072BBFCA" w14:textId="77777777" w:rsidR="00EE3C57" w:rsidRPr="008D6A30" w:rsidRDefault="00EE3C57" w:rsidP="0085307E">
            <w:pPr>
              <w:spacing w:before="100" w:beforeAutospacing="1" w:after="100" w:afterAutospacing="1"/>
              <w:rPr>
                <w:sz w:val="20"/>
                <w:szCs w:val="20"/>
              </w:rPr>
            </w:pPr>
            <w:r>
              <w:rPr>
                <w:sz w:val="20"/>
                <w:szCs w:val="20"/>
              </w:rPr>
              <w:t>Pre-Card Outstanding Debt</w:t>
            </w:r>
          </w:p>
        </w:tc>
        <w:tc>
          <w:tcPr>
            <w:tcW w:w="5575" w:type="dxa"/>
            <w:tcMar>
              <w:top w:w="29" w:type="dxa"/>
              <w:left w:w="115" w:type="dxa"/>
              <w:bottom w:w="0" w:type="dxa"/>
              <w:right w:w="115" w:type="dxa"/>
            </w:tcMar>
            <w:vAlign w:val="center"/>
          </w:tcPr>
          <w:p w14:paraId="34695DBC" w14:textId="77777777" w:rsidR="00EE3C57" w:rsidRPr="008D6A30" w:rsidRDefault="00EE3C57" w:rsidP="00870EB5">
            <w:pPr>
              <w:spacing w:before="100" w:beforeAutospacing="1" w:after="100" w:afterAutospacing="1"/>
              <w:rPr>
                <w:sz w:val="20"/>
                <w:szCs w:val="20"/>
              </w:rPr>
            </w:pPr>
            <w:r>
              <w:rPr>
                <w:sz w:val="20"/>
                <w:szCs w:val="20"/>
              </w:rPr>
              <w:t>T</w:t>
            </w:r>
            <w:r w:rsidRPr="00CE5246">
              <w:rPr>
                <w:sz w:val="20"/>
                <w:szCs w:val="20"/>
              </w:rPr>
              <w:t xml:space="preserve">he total outstanding balance for any open </w:t>
            </w:r>
            <w:r>
              <w:rPr>
                <w:sz w:val="20"/>
                <w:szCs w:val="20"/>
              </w:rPr>
              <w:t>trades</w:t>
            </w:r>
            <w:r w:rsidRPr="00CE5246">
              <w:rPr>
                <w:sz w:val="20"/>
                <w:szCs w:val="20"/>
              </w:rPr>
              <w:t xml:space="preserve"> which have a “Last Payment Date”</w:t>
            </w:r>
            <w:r>
              <w:rPr>
                <w:sz w:val="20"/>
                <w:szCs w:val="20"/>
              </w:rPr>
              <w:t xml:space="preserve"> or “Open date” when “</w:t>
            </w:r>
            <w:r w:rsidRPr="00CE5246">
              <w:rPr>
                <w:sz w:val="20"/>
                <w:szCs w:val="20"/>
              </w:rPr>
              <w:t>Last Payment Date</w:t>
            </w:r>
            <w:r>
              <w:rPr>
                <w:sz w:val="20"/>
                <w:szCs w:val="20"/>
              </w:rPr>
              <w:t>” is missing</w:t>
            </w:r>
            <w:r w:rsidRPr="00CE5246">
              <w:rPr>
                <w:sz w:val="20"/>
                <w:szCs w:val="20"/>
              </w:rPr>
              <w:t xml:space="preserve"> (as reported on the credit report or self-reported by the customer) within the last six (6) months preceding the date of such credit report</w:t>
            </w:r>
          </w:p>
        </w:tc>
      </w:tr>
      <w:tr w:rsidR="00C90F1E" w:rsidRPr="008A2CD6" w14:paraId="7D82D987" w14:textId="77777777" w:rsidTr="0085307E">
        <w:trPr>
          <w:trHeight w:val="416"/>
          <w:jc w:val="center"/>
        </w:trPr>
        <w:tc>
          <w:tcPr>
            <w:tcW w:w="2695" w:type="dxa"/>
            <w:tcMar>
              <w:top w:w="29" w:type="dxa"/>
              <w:left w:w="115" w:type="dxa"/>
              <w:bottom w:w="0" w:type="dxa"/>
              <w:right w:w="115" w:type="dxa"/>
            </w:tcMar>
            <w:vAlign w:val="center"/>
            <w:hideMark/>
          </w:tcPr>
          <w:p w14:paraId="5F636FE0" w14:textId="77777777" w:rsidR="00C90F1E" w:rsidRPr="008D6A30" w:rsidRDefault="00EE3C57" w:rsidP="0085307E">
            <w:pPr>
              <w:spacing w:before="100" w:beforeAutospacing="1" w:after="100" w:afterAutospacing="1"/>
              <w:rPr>
                <w:sz w:val="20"/>
                <w:szCs w:val="20"/>
                <w:highlight w:val="yellow"/>
              </w:rPr>
            </w:pPr>
            <w:r>
              <w:rPr>
                <w:sz w:val="20"/>
                <w:szCs w:val="20"/>
              </w:rPr>
              <w:t xml:space="preserve">Pre-Card </w:t>
            </w:r>
            <w:r w:rsidR="00F75CE0">
              <w:rPr>
                <w:sz w:val="20"/>
                <w:szCs w:val="20"/>
              </w:rPr>
              <w:t xml:space="preserve">Issuance </w:t>
            </w:r>
            <w:r>
              <w:rPr>
                <w:sz w:val="20"/>
                <w:szCs w:val="20"/>
              </w:rPr>
              <w:t>Monthly Debt Obligations</w:t>
            </w:r>
          </w:p>
        </w:tc>
        <w:tc>
          <w:tcPr>
            <w:tcW w:w="5575" w:type="dxa"/>
            <w:tcMar>
              <w:top w:w="29" w:type="dxa"/>
              <w:left w:w="115" w:type="dxa"/>
              <w:bottom w:w="0" w:type="dxa"/>
              <w:right w:w="115" w:type="dxa"/>
            </w:tcMar>
            <w:vAlign w:val="center"/>
            <w:hideMark/>
          </w:tcPr>
          <w:p w14:paraId="04C7BBF8" w14:textId="77777777" w:rsidR="00C90F1E" w:rsidRPr="008D6A30" w:rsidRDefault="00EE3C57" w:rsidP="00870EB5">
            <w:pPr>
              <w:spacing w:before="100" w:beforeAutospacing="1" w:after="100" w:afterAutospacing="1"/>
              <w:rPr>
                <w:sz w:val="20"/>
                <w:szCs w:val="20"/>
                <w:highlight w:val="yellow"/>
              </w:rPr>
            </w:pPr>
            <w:r>
              <w:rPr>
                <w:sz w:val="20"/>
                <w:szCs w:val="20"/>
              </w:rPr>
              <w:t>(</w:t>
            </w:r>
            <w:proofErr w:type="spellStart"/>
            <w:r>
              <w:rPr>
                <w:sz w:val="20"/>
                <w:szCs w:val="20"/>
              </w:rPr>
              <w:t>i</w:t>
            </w:r>
            <w:proofErr w:type="spellEnd"/>
            <w:r>
              <w:rPr>
                <w:sz w:val="20"/>
                <w:szCs w:val="20"/>
              </w:rPr>
              <w:t>)</w:t>
            </w:r>
            <w:r w:rsidRPr="00CE5246">
              <w:rPr>
                <w:sz w:val="20"/>
                <w:szCs w:val="20"/>
              </w:rPr>
              <w:t xml:space="preserve"> the e</w:t>
            </w:r>
            <w:r>
              <w:rPr>
                <w:sz w:val="20"/>
                <w:szCs w:val="20"/>
              </w:rPr>
              <w:t>xisting monthly payment for Pre-Card</w:t>
            </w:r>
            <w:r w:rsidRPr="00CE5246">
              <w:rPr>
                <w:sz w:val="20"/>
                <w:szCs w:val="20"/>
              </w:rPr>
              <w:t xml:space="preserve"> Outstanding Debt</w:t>
            </w:r>
            <w:r>
              <w:rPr>
                <w:sz w:val="20"/>
                <w:szCs w:val="20"/>
              </w:rPr>
              <w:t xml:space="preserve"> plus (ii) Monthly Housing Expense minus (iii) Open Mortgage Trade Obligations</w:t>
            </w:r>
          </w:p>
        </w:tc>
      </w:tr>
      <w:tr w:rsidR="00676AB7" w:rsidRPr="008A2CD6" w14:paraId="28785D67" w14:textId="77777777" w:rsidTr="0085307E">
        <w:trPr>
          <w:trHeight w:val="416"/>
          <w:jc w:val="center"/>
        </w:trPr>
        <w:tc>
          <w:tcPr>
            <w:tcW w:w="2695" w:type="dxa"/>
            <w:tcMar>
              <w:top w:w="29" w:type="dxa"/>
              <w:left w:w="115" w:type="dxa"/>
              <w:bottom w:w="0" w:type="dxa"/>
              <w:right w:w="115" w:type="dxa"/>
            </w:tcMar>
            <w:vAlign w:val="center"/>
          </w:tcPr>
          <w:p w14:paraId="1FE01857" w14:textId="77777777" w:rsidR="00676AB7" w:rsidRPr="008D6A30" w:rsidRDefault="00676AB7" w:rsidP="0085307E">
            <w:pPr>
              <w:spacing w:before="100" w:beforeAutospacing="1" w:after="100" w:afterAutospacing="1"/>
              <w:rPr>
                <w:sz w:val="20"/>
                <w:szCs w:val="20"/>
              </w:rPr>
            </w:pPr>
            <w:r>
              <w:rPr>
                <w:sz w:val="20"/>
                <w:szCs w:val="20"/>
              </w:rPr>
              <w:t>Monthly Card Payment</w:t>
            </w:r>
          </w:p>
        </w:tc>
        <w:tc>
          <w:tcPr>
            <w:tcW w:w="5575" w:type="dxa"/>
            <w:tcMar>
              <w:top w:w="29" w:type="dxa"/>
              <w:left w:w="115" w:type="dxa"/>
              <w:bottom w:w="0" w:type="dxa"/>
              <w:right w:w="115" w:type="dxa"/>
            </w:tcMar>
            <w:vAlign w:val="center"/>
          </w:tcPr>
          <w:p w14:paraId="731284AA" w14:textId="77777777" w:rsidR="00676AB7" w:rsidRPr="008D6A30" w:rsidRDefault="00676AB7" w:rsidP="0085307E">
            <w:pPr>
              <w:spacing w:before="100" w:beforeAutospacing="1" w:after="100" w:afterAutospacing="1"/>
              <w:rPr>
                <w:sz w:val="20"/>
                <w:szCs w:val="20"/>
              </w:rPr>
            </w:pPr>
            <w:r>
              <w:rPr>
                <w:sz w:val="20"/>
                <w:szCs w:val="20"/>
              </w:rPr>
              <w:t>Maximum ($25 or 4% of ICL)</w:t>
            </w:r>
          </w:p>
        </w:tc>
      </w:tr>
      <w:tr w:rsidR="00C90F1E" w:rsidRPr="008A2CD6" w14:paraId="63DD285F" w14:textId="77777777" w:rsidTr="0085307E">
        <w:trPr>
          <w:trHeight w:val="416"/>
          <w:jc w:val="center"/>
        </w:trPr>
        <w:tc>
          <w:tcPr>
            <w:tcW w:w="2695" w:type="dxa"/>
            <w:tcMar>
              <w:top w:w="29" w:type="dxa"/>
              <w:left w:w="115" w:type="dxa"/>
              <w:bottom w:w="0" w:type="dxa"/>
              <w:right w:w="115" w:type="dxa"/>
            </w:tcMar>
            <w:vAlign w:val="center"/>
          </w:tcPr>
          <w:p w14:paraId="2CA404C5" w14:textId="77777777" w:rsidR="00C90F1E" w:rsidRPr="008D6A30" w:rsidRDefault="00C90F1E" w:rsidP="0085307E">
            <w:pPr>
              <w:spacing w:before="100" w:beforeAutospacing="1" w:after="100" w:afterAutospacing="1"/>
              <w:rPr>
                <w:sz w:val="20"/>
                <w:szCs w:val="20"/>
                <w:highlight w:val="yellow"/>
              </w:rPr>
            </w:pPr>
            <w:r w:rsidRPr="008D6A30">
              <w:rPr>
                <w:sz w:val="20"/>
                <w:szCs w:val="20"/>
              </w:rPr>
              <w:t>Post-</w:t>
            </w:r>
            <w:r>
              <w:rPr>
                <w:sz w:val="20"/>
                <w:szCs w:val="20"/>
              </w:rPr>
              <w:t xml:space="preserve">Card </w:t>
            </w:r>
            <w:r w:rsidR="00A9715A" w:rsidRPr="008D6A30">
              <w:rPr>
                <w:sz w:val="20"/>
                <w:szCs w:val="20"/>
              </w:rPr>
              <w:t>Issuance</w:t>
            </w:r>
            <w:r w:rsidRPr="008D6A30">
              <w:rPr>
                <w:sz w:val="20"/>
                <w:szCs w:val="20"/>
              </w:rPr>
              <w:t xml:space="preserve"> Debt </w:t>
            </w:r>
            <w:r w:rsidR="0085307E">
              <w:rPr>
                <w:sz w:val="20"/>
                <w:szCs w:val="20"/>
              </w:rPr>
              <w:t xml:space="preserve">&amp; Housing </w:t>
            </w:r>
            <w:r w:rsidRPr="008D6A30">
              <w:rPr>
                <w:sz w:val="20"/>
                <w:szCs w:val="20"/>
              </w:rPr>
              <w:t>Payment</w:t>
            </w:r>
          </w:p>
        </w:tc>
        <w:tc>
          <w:tcPr>
            <w:tcW w:w="5575" w:type="dxa"/>
            <w:tcMar>
              <w:top w:w="29" w:type="dxa"/>
              <w:left w:w="115" w:type="dxa"/>
              <w:bottom w:w="0" w:type="dxa"/>
              <w:right w:w="115" w:type="dxa"/>
            </w:tcMar>
            <w:vAlign w:val="center"/>
          </w:tcPr>
          <w:p w14:paraId="2B57D6EE" w14:textId="77777777" w:rsidR="00C90F1E" w:rsidRPr="008D6A30" w:rsidRDefault="00C90F1E" w:rsidP="0085307E">
            <w:pPr>
              <w:spacing w:before="100" w:beforeAutospacing="1" w:after="100" w:afterAutospacing="1"/>
              <w:rPr>
                <w:sz w:val="20"/>
                <w:szCs w:val="20"/>
                <w:highlight w:val="yellow"/>
              </w:rPr>
            </w:pPr>
            <w:r w:rsidRPr="008D6A30">
              <w:rPr>
                <w:sz w:val="20"/>
                <w:szCs w:val="20"/>
              </w:rPr>
              <w:t>Pre-</w:t>
            </w:r>
            <w:r>
              <w:rPr>
                <w:sz w:val="20"/>
                <w:szCs w:val="20"/>
              </w:rPr>
              <w:t xml:space="preserve">Card </w:t>
            </w:r>
            <w:r w:rsidR="001B1256">
              <w:rPr>
                <w:sz w:val="20"/>
                <w:szCs w:val="20"/>
              </w:rPr>
              <w:t>Issuance M</w:t>
            </w:r>
            <w:r w:rsidR="00F75CE0">
              <w:rPr>
                <w:sz w:val="20"/>
                <w:szCs w:val="20"/>
              </w:rPr>
              <w:t xml:space="preserve">onthly </w:t>
            </w:r>
            <w:r w:rsidR="001B1256">
              <w:rPr>
                <w:sz w:val="20"/>
                <w:szCs w:val="20"/>
              </w:rPr>
              <w:t>D</w:t>
            </w:r>
            <w:r w:rsidR="00F75CE0">
              <w:rPr>
                <w:sz w:val="20"/>
                <w:szCs w:val="20"/>
              </w:rPr>
              <w:t xml:space="preserve">ebt </w:t>
            </w:r>
            <w:r w:rsidR="001B1256">
              <w:rPr>
                <w:sz w:val="20"/>
                <w:szCs w:val="20"/>
              </w:rPr>
              <w:t>O</w:t>
            </w:r>
            <w:r w:rsidR="00F75CE0">
              <w:rPr>
                <w:sz w:val="20"/>
                <w:szCs w:val="20"/>
              </w:rPr>
              <w:t>bligations</w:t>
            </w:r>
            <w:r w:rsidRPr="008D6A30">
              <w:rPr>
                <w:sz w:val="20"/>
                <w:szCs w:val="20"/>
              </w:rPr>
              <w:t xml:space="preserve"> + </w:t>
            </w:r>
            <w:r w:rsidR="00676AB7">
              <w:rPr>
                <w:sz w:val="20"/>
                <w:szCs w:val="20"/>
              </w:rPr>
              <w:t>Monthly Card Payment</w:t>
            </w:r>
          </w:p>
        </w:tc>
      </w:tr>
      <w:tr w:rsidR="00C90F1E" w:rsidRPr="008A2CD6" w14:paraId="719E48F2" w14:textId="77777777" w:rsidTr="0085307E">
        <w:trPr>
          <w:trHeight w:val="416"/>
          <w:jc w:val="center"/>
        </w:trPr>
        <w:tc>
          <w:tcPr>
            <w:tcW w:w="2695" w:type="dxa"/>
            <w:tcMar>
              <w:top w:w="29" w:type="dxa"/>
              <w:left w:w="115" w:type="dxa"/>
              <w:bottom w:w="0" w:type="dxa"/>
              <w:right w:w="115" w:type="dxa"/>
            </w:tcMar>
            <w:vAlign w:val="center"/>
          </w:tcPr>
          <w:p w14:paraId="3662C264" w14:textId="77777777" w:rsidR="00C90F1E" w:rsidRPr="008D6A30" w:rsidRDefault="00C90F1E" w:rsidP="0085307E">
            <w:pPr>
              <w:spacing w:before="100" w:beforeAutospacing="1" w:after="100" w:afterAutospacing="1"/>
              <w:rPr>
                <w:sz w:val="20"/>
                <w:szCs w:val="20"/>
              </w:rPr>
            </w:pPr>
            <w:r w:rsidRPr="008D6A30">
              <w:rPr>
                <w:sz w:val="20"/>
                <w:szCs w:val="20"/>
              </w:rPr>
              <w:t xml:space="preserve">Debt </w:t>
            </w:r>
            <w:r w:rsidR="0085307E">
              <w:rPr>
                <w:sz w:val="20"/>
                <w:szCs w:val="20"/>
              </w:rPr>
              <w:t xml:space="preserve">&amp; Housing </w:t>
            </w:r>
            <w:r w:rsidRPr="008D6A30">
              <w:rPr>
                <w:sz w:val="20"/>
                <w:szCs w:val="20"/>
              </w:rPr>
              <w:t xml:space="preserve">Payment to Income Ratio </w:t>
            </w:r>
            <w:r>
              <w:rPr>
                <w:sz w:val="20"/>
                <w:szCs w:val="20"/>
              </w:rPr>
              <w:t xml:space="preserve">(DTI) </w:t>
            </w:r>
            <w:r w:rsidRPr="008D6A30">
              <w:rPr>
                <w:sz w:val="20"/>
                <w:szCs w:val="20"/>
              </w:rPr>
              <w:t xml:space="preserve">Post </w:t>
            </w:r>
            <w:r>
              <w:rPr>
                <w:sz w:val="20"/>
                <w:szCs w:val="20"/>
              </w:rPr>
              <w:t xml:space="preserve">Card </w:t>
            </w:r>
            <w:r w:rsidRPr="008D6A30">
              <w:rPr>
                <w:sz w:val="20"/>
                <w:szCs w:val="20"/>
              </w:rPr>
              <w:t>Issuance</w:t>
            </w:r>
          </w:p>
        </w:tc>
        <w:tc>
          <w:tcPr>
            <w:tcW w:w="5575" w:type="dxa"/>
            <w:tcMar>
              <w:top w:w="29" w:type="dxa"/>
              <w:left w:w="115" w:type="dxa"/>
              <w:bottom w:w="0" w:type="dxa"/>
              <w:right w:w="115" w:type="dxa"/>
            </w:tcMar>
            <w:vAlign w:val="center"/>
          </w:tcPr>
          <w:p w14:paraId="05C8562A" w14:textId="77777777" w:rsidR="00C90F1E" w:rsidRPr="008D6A30" w:rsidRDefault="00C90F1E" w:rsidP="0085307E">
            <w:pPr>
              <w:spacing w:before="100" w:beforeAutospacing="1" w:after="100" w:afterAutospacing="1"/>
              <w:rPr>
                <w:sz w:val="20"/>
                <w:szCs w:val="20"/>
              </w:rPr>
            </w:pPr>
            <w:r w:rsidRPr="008D6A30">
              <w:rPr>
                <w:sz w:val="20"/>
                <w:szCs w:val="20"/>
              </w:rPr>
              <w:t>Post-</w:t>
            </w:r>
            <w:r>
              <w:rPr>
                <w:sz w:val="20"/>
                <w:szCs w:val="20"/>
              </w:rPr>
              <w:t xml:space="preserve">Card </w:t>
            </w:r>
            <w:r w:rsidR="00A9715A" w:rsidRPr="008D6A30">
              <w:rPr>
                <w:sz w:val="20"/>
                <w:szCs w:val="20"/>
              </w:rPr>
              <w:t>Issuance</w:t>
            </w:r>
            <w:r w:rsidRPr="008D6A30">
              <w:rPr>
                <w:sz w:val="20"/>
                <w:szCs w:val="20"/>
              </w:rPr>
              <w:t xml:space="preserve"> Debt </w:t>
            </w:r>
            <w:r w:rsidR="0085307E">
              <w:rPr>
                <w:sz w:val="20"/>
                <w:szCs w:val="20"/>
              </w:rPr>
              <w:t xml:space="preserve">&amp; Housing </w:t>
            </w:r>
            <w:r w:rsidRPr="008D6A30">
              <w:rPr>
                <w:sz w:val="20"/>
                <w:szCs w:val="20"/>
              </w:rPr>
              <w:t xml:space="preserve">Payment / Monthly </w:t>
            </w:r>
            <w:r>
              <w:rPr>
                <w:sz w:val="20"/>
                <w:szCs w:val="20"/>
              </w:rPr>
              <w:t xml:space="preserve">Net </w:t>
            </w:r>
            <w:r w:rsidRPr="008D6A30">
              <w:rPr>
                <w:sz w:val="20"/>
                <w:szCs w:val="20"/>
              </w:rPr>
              <w:t>Income</w:t>
            </w:r>
          </w:p>
        </w:tc>
      </w:tr>
    </w:tbl>
    <w:p w14:paraId="606154E3" w14:textId="77777777" w:rsidR="00CA2836" w:rsidRDefault="00CA2836" w:rsidP="00081710">
      <w:pPr>
        <w:spacing w:after="0"/>
      </w:pPr>
    </w:p>
    <w:p w14:paraId="110274BD" w14:textId="77777777" w:rsidR="00E62B97" w:rsidRDefault="00E5346D" w:rsidP="00672A89">
      <w:pPr>
        <w:spacing w:after="160"/>
        <w:jc w:val="both"/>
      </w:pPr>
      <w:r>
        <w:t>At the end of the Decisioning Step a decision on whether the applicant is approved</w:t>
      </w:r>
      <w:r w:rsidR="00BD7F49">
        <w:t xml:space="preserve"> has been made</w:t>
      </w:r>
      <w:r>
        <w:t xml:space="preserve"> and the ICL they will be assigned</w:t>
      </w:r>
      <w:r w:rsidR="00BD7F49">
        <w:t xml:space="preserve"> has been determined</w:t>
      </w:r>
      <w:r w:rsidR="00A0008C">
        <w:t xml:space="preserve"> (subject to fraud &amp; verification checks)</w:t>
      </w:r>
      <w:r>
        <w:t xml:space="preserve">.  </w:t>
      </w:r>
      <w:r w:rsidR="003C3386">
        <w:t xml:space="preserve">The customer will be presented with the ICL and APR / AMF combination initially shown. If a customer has not been approved, a NOAA will be presented and issued. </w:t>
      </w:r>
    </w:p>
    <w:p w14:paraId="26453C32" w14:textId="77777777" w:rsidR="001926B0" w:rsidRDefault="00A0008C" w:rsidP="00272D57">
      <w:pPr>
        <w:pStyle w:val="Heading2"/>
        <w:numPr>
          <w:ilvl w:val="0"/>
          <w:numId w:val="15"/>
        </w:numPr>
        <w:jc w:val="both"/>
      </w:pPr>
      <w:r>
        <w:t xml:space="preserve">Fraud &amp; </w:t>
      </w:r>
      <w:r w:rsidR="001926B0">
        <w:t>Verification</w:t>
      </w:r>
    </w:p>
    <w:p w14:paraId="49231338" w14:textId="77777777" w:rsidR="00A0008C" w:rsidRDefault="00A368C0" w:rsidP="00A0008C">
      <w:pPr>
        <w:spacing w:after="0"/>
        <w:jc w:val="both"/>
      </w:pPr>
      <w:r>
        <w:t>C</w:t>
      </w:r>
      <w:r w:rsidR="00A0008C">
        <w:t xml:space="preserve">ustomers </w:t>
      </w:r>
      <w:r>
        <w:t xml:space="preserve">approved by credit, product and affordability decisions </w:t>
      </w:r>
      <w:r w:rsidR="00A0008C">
        <w:t>proceed to the Fraud &amp; Verification step to confirm their identity and</w:t>
      </w:r>
      <w:r w:rsidR="005369AA">
        <w:t>/or</w:t>
      </w:r>
      <w:r w:rsidR="00A0008C">
        <w:t xml:space="preserve"> to confirm additional information provided on the application.  </w:t>
      </w:r>
    </w:p>
    <w:p w14:paraId="61A52901" w14:textId="77777777" w:rsidR="00A0008C" w:rsidRDefault="00A0008C" w:rsidP="00A0008C">
      <w:pPr>
        <w:spacing w:after="0"/>
        <w:jc w:val="both"/>
      </w:pPr>
    </w:p>
    <w:p w14:paraId="1822E727" w14:textId="77777777" w:rsidR="00A0008C" w:rsidRDefault="00A0008C" w:rsidP="00A0008C">
      <w:pPr>
        <w:spacing w:after="0"/>
        <w:jc w:val="both"/>
      </w:pPr>
      <w:r w:rsidRPr="00467CFE">
        <w:t xml:space="preserve">Fraud checks </w:t>
      </w:r>
      <w:r w:rsidRPr="00F7118F">
        <w:t>identify and prevent common and evolving first</w:t>
      </w:r>
      <w:r w:rsidR="00251703">
        <w:t>-</w:t>
      </w:r>
      <w:r w:rsidRPr="00F7118F">
        <w:t xml:space="preserve"> and third-party fraud. </w:t>
      </w:r>
      <w:r>
        <w:t xml:space="preserve"> </w:t>
      </w:r>
      <w:r w:rsidRPr="00467CFE">
        <w:t>Fraud is mitigated through vendor partnerships with credit bureaus and alternative information providers to gain insight into applicant identity</w:t>
      </w:r>
      <w:r>
        <w:t xml:space="preserve"> and into potential inconsistencies in the application</w:t>
      </w:r>
      <w:r w:rsidRPr="00467CFE">
        <w:t xml:space="preserve">. </w:t>
      </w:r>
      <w:r>
        <w:t xml:space="preserve"> Different tools such as bureau identity match, knowledge based authentication (</w:t>
      </w:r>
      <w:r w:rsidR="005613E3">
        <w:t>“</w:t>
      </w:r>
      <w:r>
        <w:t>KBA</w:t>
      </w:r>
      <w:r w:rsidR="005613E3">
        <w:t>”</w:t>
      </w:r>
      <w:r>
        <w:t xml:space="preserve">), phone number match, and bank account verification </w:t>
      </w:r>
      <w:r w:rsidR="001B3D16">
        <w:t xml:space="preserve">may be </w:t>
      </w:r>
      <w:r>
        <w:t xml:space="preserve">used in this process.  </w:t>
      </w:r>
      <w:r w:rsidRPr="00E94124">
        <w:rPr>
          <w:b/>
          <w:highlight w:val="yellow"/>
          <w:rPrChange w:id="489" w:author="Jiayao Jiang" w:date="2018-01-12T09:50:00Z">
            <w:rPr/>
          </w:rPrChange>
        </w:rPr>
        <w:t>Tools are utilized in a layered manner to ensure there are sufficient positive indications of identity and to manage costs incurred in the process</w:t>
      </w:r>
      <w:r>
        <w:t xml:space="preserve">.  The vendors and tools used to mitigate fraud risk are outlined in </w:t>
      </w:r>
      <w:r w:rsidRPr="00896F10">
        <w:rPr>
          <w:i/>
        </w:rPr>
        <w:t>Appendix 3</w:t>
      </w:r>
      <w:r>
        <w:t xml:space="preserve">.  </w:t>
      </w:r>
    </w:p>
    <w:p w14:paraId="0E0A8A34" w14:textId="77777777" w:rsidR="00A0008C" w:rsidRDefault="00A0008C" w:rsidP="00A0008C">
      <w:pPr>
        <w:spacing w:after="0"/>
      </w:pPr>
    </w:p>
    <w:p w14:paraId="4564A7DC" w14:textId="77777777" w:rsidR="00A0008C" w:rsidRDefault="00A0008C" w:rsidP="00A0008C">
      <w:pPr>
        <w:spacing w:after="0"/>
        <w:jc w:val="both"/>
      </w:pPr>
      <w:r>
        <w:t>At the Collection of Customer Information step, applicants provide their Name, SSN, Date of Birth, and Physical Address.  The first verification step is to match this customer</w:t>
      </w:r>
      <w:r w:rsidR="00251703">
        <w:t>-</w:t>
      </w:r>
      <w:r>
        <w:t>provided information with the information on the credit bureau</w:t>
      </w:r>
      <w:r w:rsidR="005369AA">
        <w:t xml:space="preserve"> report</w:t>
      </w:r>
      <w:r>
        <w:t xml:space="preserve">.  In case of mismatches in SSN or Date of Birth, applicants are provided the opportunity to self-correct any errors.  Continued mismatches are a potential indication of fraud and will require additional verification for the application to proceed. </w:t>
      </w:r>
    </w:p>
    <w:p w14:paraId="41887AE3" w14:textId="77777777" w:rsidR="00A0008C" w:rsidRDefault="00A0008C" w:rsidP="00A0008C">
      <w:pPr>
        <w:spacing w:after="0"/>
        <w:jc w:val="both"/>
      </w:pPr>
    </w:p>
    <w:p w14:paraId="2BDF39BF" w14:textId="77777777" w:rsidR="00A0008C" w:rsidRDefault="00A0008C" w:rsidP="00A0008C">
      <w:pPr>
        <w:spacing w:after="0"/>
        <w:jc w:val="both"/>
      </w:pPr>
      <w:r>
        <w:t>In addition to the bureau match, fraud risk mitigation relies on the following strategies:</w:t>
      </w:r>
    </w:p>
    <w:p w14:paraId="2DB721B7" w14:textId="77777777" w:rsidR="00A0008C" w:rsidRDefault="00A0008C" w:rsidP="00A0008C">
      <w:pPr>
        <w:pStyle w:val="ListParagraph"/>
        <w:numPr>
          <w:ilvl w:val="0"/>
          <w:numId w:val="31"/>
        </w:numPr>
        <w:spacing w:after="0"/>
        <w:jc w:val="both"/>
      </w:pPr>
      <w:r>
        <w:t>Device fingerprinting – vendors identify high fraud risk characteristics such as hidden proxies, blacklisted IP addresses, and device usage across multiple applications.</w:t>
      </w:r>
    </w:p>
    <w:p w14:paraId="65952E56" w14:textId="77777777" w:rsidR="00A0008C" w:rsidRDefault="00A0008C" w:rsidP="00A0008C">
      <w:pPr>
        <w:pStyle w:val="ListParagraph"/>
        <w:numPr>
          <w:ilvl w:val="0"/>
          <w:numId w:val="31"/>
        </w:numPr>
        <w:spacing w:after="0"/>
        <w:jc w:val="both"/>
      </w:pPr>
      <w:r>
        <w:t xml:space="preserve">Identity mismatches – comparison of key identifying characteristics (name, phone number, SSN, device) across vendors and over time helps identify inconsistencies in an applicant’s profile that are indicative of high risk. </w:t>
      </w:r>
    </w:p>
    <w:p w14:paraId="271F96AD" w14:textId="77777777" w:rsidR="00A0008C" w:rsidRDefault="00A0008C" w:rsidP="00A0008C">
      <w:pPr>
        <w:pStyle w:val="ListParagraph"/>
        <w:numPr>
          <w:ilvl w:val="0"/>
          <w:numId w:val="31"/>
        </w:numPr>
        <w:spacing w:after="0"/>
        <w:jc w:val="both"/>
      </w:pPr>
      <w:r>
        <w:t>Knowledge Based Authentication – applicants are asked to complete a set of challenge questions to authenticate their identity</w:t>
      </w:r>
    </w:p>
    <w:p w14:paraId="01E420E0" w14:textId="77777777" w:rsidR="001B3D16" w:rsidRDefault="001B3D16" w:rsidP="00A0008C">
      <w:pPr>
        <w:pStyle w:val="ListParagraph"/>
        <w:numPr>
          <w:ilvl w:val="0"/>
          <w:numId w:val="31"/>
        </w:numPr>
        <w:spacing w:after="0"/>
        <w:jc w:val="both"/>
      </w:pPr>
      <w:r>
        <w:t>Phone and SMS verification – verify that the customer has possession of the phone number provided at application confirming a code received via text message or outbound call.</w:t>
      </w:r>
    </w:p>
    <w:p w14:paraId="27CDE36E" w14:textId="77777777" w:rsidR="00A0008C" w:rsidRDefault="00873AA0" w:rsidP="00FF2E7C">
      <w:pPr>
        <w:pStyle w:val="ListParagraph"/>
        <w:numPr>
          <w:ilvl w:val="0"/>
          <w:numId w:val="31"/>
        </w:numPr>
        <w:spacing w:after="0"/>
        <w:jc w:val="both"/>
      </w:pPr>
      <w:r>
        <w:t xml:space="preserve">Third Party </w:t>
      </w:r>
      <w:r w:rsidR="001B3D16">
        <w:t xml:space="preserve">ID verification – automatic authentication of </w:t>
      </w:r>
      <w:r w:rsidR="004F10DB">
        <w:t>identity</w:t>
      </w:r>
      <w:r w:rsidR="001B3D16">
        <w:t>.</w:t>
      </w:r>
      <w:r w:rsidDel="00873AA0">
        <w:t xml:space="preserve"> </w:t>
      </w:r>
    </w:p>
    <w:p w14:paraId="209AB354" w14:textId="77777777" w:rsidR="004F10DB" w:rsidRDefault="004F10DB" w:rsidP="00FF2E7C">
      <w:pPr>
        <w:pStyle w:val="ListParagraph"/>
        <w:spacing w:after="0"/>
        <w:ind w:left="760"/>
        <w:jc w:val="both"/>
      </w:pPr>
    </w:p>
    <w:p w14:paraId="69DE691E" w14:textId="77777777" w:rsidR="0026320B" w:rsidRDefault="00A0008C" w:rsidP="004F10DB">
      <w:pPr>
        <w:spacing w:after="0"/>
        <w:jc w:val="both"/>
      </w:pPr>
      <w:r>
        <w:t xml:space="preserve">Applicants need to pass </w:t>
      </w:r>
      <w:r w:rsidR="00DB3AE0">
        <w:t>enough of</w:t>
      </w:r>
      <w:r>
        <w:t xml:space="preserve"> the different identity verification rules to be considered a low fraud risk.  If the applicant</w:t>
      </w:r>
      <w:r w:rsidR="00DB3AE0">
        <w:t xml:space="preserve">’s identity cannot be established through </w:t>
      </w:r>
      <w:r w:rsidR="00393E4F">
        <w:t>t</w:t>
      </w:r>
      <w:r w:rsidR="00DB3AE0">
        <w:t>he verification rules, the application</w:t>
      </w:r>
      <w:r>
        <w:t xml:space="preserve"> is flagged as a high </w:t>
      </w:r>
      <w:r w:rsidR="00DB3AE0">
        <w:t>f</w:t>
      </w:r>
      <w:r>
        <w:t>raud risk</w:t>
      </w:r>
      <w:r w:rsidR="00DB3AE0">
        <w:t xml:space="preserve"> and is</w:t>
      </w:r>
      <w:r>
        <w:t xml:space="preserve"> declined and</w:t>
      </w:r>
      <w:r w:rsidR="00DB3AE0">
        <w:t xml:space="preserve"> issued</w:t>
      </w:r>
      <w:r>
        <w:t xml:space="preserve"> a NOAA.  </w:t>
      </w:r>
      <w:r w:rsidR="00DD16B7">
        <w:t xml:space="preserve">Once the customer passes </w:t>
      </w:r>
      <w:r>
        <w:t xml:space="preserve">Fraud &amp; </w:t>
      </w:r>
      <w:r w:rsidR="00DD16B7">
        <w:t xml:space="preserve">Verification, they will </w:t>
      </w:r>
      <w:r w:rsidR="00024C19">
        <w:t xml:space="preserve">proceed to the Card </w:t>
      </w:r>
      <w:r w:rsidR="009463DB">
        <w:t xml:space="preserve">Issuance &amp; </w:t>
      </w:r>
      <w:r w:rsidR="00024C19">
        <w:t>Activation Step</w:t>
      </w:r>
      <w:r w:rsidR="00DB3AE0">
        <w:t>.</w:t>
      </w:r>
      <w:r w:rsidR="00A25E08">
        <w:t xml:space="preserve"> </w:t>
      </w:r>
      <w:r w:rsidR="00DB3AE0">
        <w:t>I</w:t>
      </w:r>
      <w:r w:rsidR="00A25E08">
        <w:t>f not,</w:t>
      </w:r>
      <w:r w:rsidR="00D97F20">
        <w:t xml:space="preserve"> </w:t>
      </w:r>
      <w:r w:rsidR="00A25E08">
        <w:t xml:space="preserve">the customer will be declined and </w:t>
      </w:r>
      <w:r w:rsidR="00D97F20">
        <w:t xml:space="preserve">a </w:t>
      </w:r>
      <w:r w:rsidR="00A25E08">
        <w:t>NOAA</w:t>
      </w:r>
      <w:r w:rsidR="00D97F20">
        <w:t xml:space="preserve"> will be sent.  </w:t>
      </w:r>
    </w:p>
    <w:p w14:paraId="1473884E" w14:textId="77777777" w:rsidR="00A0008C" w:rsidRDefault="00A0008C" w:rsidP="00A0008C">
      <w:pPr>
        <w:spacing w:after="0"/>
        <w:jc w:val="both"/>
      </w:pPr>
    </w:p>
    <w:p w14:paraId="2F40DB19" w14:textId="77777777" w:rsidR="001926B0" w:rsidRDefault="001926B0" w:rsidP="00272D57">
      <w:pPr>
        <w:pStyle w:val="Heading2"/>
        <w:numPr>
          <w:ilvl w:val="0"/>
          <w:numId w:val="15"/>
        </w:numPr>
        <w:jc w:val="both"/>
      </w:pPr>
      <w:r>
        <w:lastRenderedPageBreak/>
        <w:t>Credit Card Issuance</w:t>
      </w:r>
      <w:r w:rsidR="00254B9A">
        <w:t>,</w:t>
      </w:r>
      <w:r>
        <w:t xml:space="preserve"> </w:t>
      </w:r>
      <w:r w:rsidR="00254B9A">
        <w:t>Cardmember Agreement &amp; Activation</w:t>
      </w:r>
    </w:p>
    <w:p w14:paraId="662221DA" w14:textId="77777777" w:rsidR="009E4E58" w:rsidRPr="00DE263F" w:rsidRDefault="008928B7" w:rsidP="00272D57">
      <w:pPr>
        <w:pStyle w:val="ListParagraph"/>
        <w:ind w:left="0"/>
        <w:jc w:val="both"/>
        <w:rPr>
          <w:b/>
        </w:rPr>
      </w:pPr>
      <w:r>
        <w:t>T</w:t>
      </w:r>
      <w:r w:rsidR="00DD16B7">
        <w:t xml:space="preserve">he physical card </w:t>
      </w:r>
      <w:r>
        <w:t xml:space="preserve">will only be issued </w:t>
      </w:r>
      <w:r w:rsidR="00DD16B7">
        <w:t xml:space="preserve">once the customer has received Credit approval and passed required </w:t>
      </w:r>
      <w:r w:rsidR="00DF3204">
        <w:t xml:space="preserve">Fraud &amp; </w:t>
      </w:r>
      <w:r w:rsidR="00DD16B7">
        <w:t xml:space="preserve">Verification steps. </w:t>
      </w:r>
      <w:r w:rsidR="00254B9A">
        <w:t xml:space="preserve">A cardmember agreement </w:t>
      </w:r>
      <w:r w:rsidR="000D31AD">
        <w:t xml:space="preserve">and card carrier </w:t>
      </w:r>
      <w:r w:rsidR="00254B9A">
        <w:t>detailing all terms of use including ICL, APR and AMF will be sent to the customer with the card.</w:t>
      </w:r>
      <w:r w:rsidR="00DD16B7">
        <w:t xml:space="preserve"> The Card</w:t>
      </w:r>
      <w:r w:rsidR="000D31AD">
        <w:t>, card carrier</w:t>
      </w:r>
      <w:r w:rsidR="00DD16B7">
        <w:t xml:space="preserve"> </w:t>
      </w:r>
      <w:r w:rsidR="003C3386">
        <w:t xml:space="preserve">and cardmember agreement </w:t>
      </w:r>
      <w:r w:rsidR="00DD16B7">
        <w:t>will only be sent to the verified a</w:t>
      </w:r>
      <w:r w:rsidR="008F43A5">
        <w:t>ddress on file for the customer</w:t>
      </w:r>
      <w:r w:rsidR="00DD16B7">
        <w:t>.</w:t>
      </w:r>
      <w:r w:rsidR="00DF3204">
        <w:t xml:space="preserve">  Customers need to activate the Card before being able to use it for any transactions.  Activation requires the customer to provide proof of identity (e.g. last 4 of SSN) and proof of </w:t>
      </w:r>
      <w:r w:rsidR="0013659C">
        <w:t xml:space="preserve">physical possession of the Card (e.g. last 4 digits of the card number).  Upon </w:t>
      </w:r>
      <w:r w:rsidR="00055860">
        <w:t>activation,</w:t>
      </w:r>
      <w:r w:rsidR="0013659C">
        <w:t xml:space="preserve"> the customer can use the card as outlined in the cardmember agreement</w:t>
      </w:r>
      <w:r w:rsidR="00254B9A">
        <w:t>.</w:t>
      </w:r>
    </w:p>
    <w:p w14:paraId="467984E2" w14:textId="77777777" w:rsidR="003C753E" w:rsidRDefault="00341722" w:rsidP="003C753E">
      <w:pPr>
        <w:pStyle w:val="Heading1"/>
        <w:numPr>
          <w:ilvl w:val="0"/>
          <w:numId w:val="1"/>
        </w:numPr>
      </w:pPr>
      <w:r>
        <w:t>Credit Card</w:t>
      </w:r>
      <w:r w:rsidRPr="008A2CD6">
        <w:t xml:space="preserve"> </w:t>
      </w:r>
      <w:r>
        <w:t>Account Management</w:t>
      </w:r>
      <w:r w:rsidRPr="008A2CD6">
        <w:t xml:space="preserve"> Process</w:t>
      </w:r>
      <w:r>
        <w:t>es</w:t>
      </w:r>
    </w:p>
    <w:p w14:paraId="3EEBA007" w14:textId="77777777" w:rsidR="00035464" w:rsidRDefault="00035464" w:rsidP="00272D57">
      <w:pPr>
        <w:jc w:val="both"/>
      </w:pPr>
      <w:r>
        <w:t>This section outlines key Credit Card account management processes – specifically those that impact the extension of credit:</w:t>
      </w:r>
    </w:p>
    <w:p w14:paraId="706702C8" w14:textId="77777777" w:rsidR="004A0B2B" w:rsidRDefault="004A0B2B" w:rsidP="004A0B2B">
      <w:pPr>
        <w:pStyle w:val="ListParagraph"/>
        <w:numPr>
          <w:ilvl w:val="0"/>
          <w:numId w:val="16"/>
        </w:numPr>
        <w:jc w:val="both"/>
      </w:pPr>
      <w:r>
        <w:rPr>
          <w:b/>
        </w:rPr>
        <w:t>Transaction Authorizations:</w:t>
      </w:r>
      <w:r w:rsidRPr="007A3022">
        <w:t xml:space="preserve"> </w:t>
      </w:r>
    </w:p>
    <w:p w14:paraId="3AE2B57B" w14:textId="77777777" w:rsidR="004A0B2B" w:rsidRDefault="004A0B2B" w:rsidP="004A0B2B">
      <w:pPr>
        <w:pStyle w:val="ListParagraph"/>
        <w:jc w:val="both"/>
      </w:pPr>
      <w:r>
        <w:t>The ability to authorize individual transactions will be used to limit Fraud &amp; Credit losses (severity of loss for delinquent customers).  Such transactions will be authorized based on profitability &amp; risk considerations.</w:t>
      </w:r>
    </w:p>
    <w:p w14:paraId="26590F38" w14:textId="77777777" w:rsidR="004A0B2B" w:rsidRPr="007A3022" w:rsidRDefault="004A0B2B" w:rsidP="004A0B2B">
      <w:pPr>
        <w:pStyle w:val="ListParagraph"/>
        <w:jc w:val="both"/>
      </w:pPr>
    </w:p>
    <w:p w14:paraId="41A9A186" w14:textId="77777777" w:rsidR="004A0B2B" w:rsidRDefault="004A0B2B" w:rsidP="004A0B2B">
      <w:pPr>
        <w:pStyle w:val="ListParagraph"/>
        <w:numPr>
          <w:ilvl w:val="0"/>
          <w:numId w:val="16"/>
        </w:numPr>
        <w:jc w:val="both"/>
      </w:pPr>
      <w:proofErr w:type="spellStart"/>
      <w:r>
        <w:rPr>
          <w:b/>
        </w:rPr>
        <w:t>Overlimit</w:t>
      </w:r>
      <w:proofErr w:type="spellEnd"/>
      <w:r>
        <w:rPr>
          <w:b/>
        </w:rPr>
        <w:t xml:space="preserve"> Authorizations</w:t>
      </w:r>
      <w:r>
        <w:t xml:space="preserve">: </w:t>
      </w:r>
    </w:p>
    <w:p w14:paraId="23A664C7" w14:textId="77777777" w:rsidR="004A0B2B" w:rsidRDefault="004A0B2B" w:rsidP="004A0B2B">
      <w:pPr>
        <w:pStyle w:val="ListParagraph"/>
        <w:jc w:val="both"/>
      </w:pPr>
      <w:r>
        <w:t xml:space="preserve">Given the low </w:t>
      </w:r>
      <w:r w:rsidR="00C87D07">
        <w:t xml:space="preserve">initial </w:t>
      </w:r>
      <w:r>
        <w:t xml:space="preserve">Credit Lines issued, customers are very likely to transact in a manner that can result in </w:t>
      </w:r>
      <w:proofErr w:type="spellStart"/>
      <w:r>
        <w:t>Overlimit</w:t>
      </w:r>
      <w:proofErr w:type="spellEnd"/>
      <w:r>
        <w:t xml:space="preserve"> transactions.  Such transactions will be authorized based on profitability &amp; risk considerations.</w:t>
      </w:r>
    </w:p>
    <w:p w14:paraId="4174EAA1" w14:textId="77777777" w:rsidR="00590F16" w:rsidRPr="004A0B2B" w:rsidRDefault="00590F16" w:rsidP="004A0B2B">
      <w:pPr>
        <w:pStyle w:val="ListParagraph"/>
        <w:jc w:val="both"/>
      </w:pPr>
    </w:p>
    <w:p w14:paraId="3D59EF24" w14:textId="77777777" w:rsidR="00035464" w:rsidRDefault="00035464" w:rsidP="00272D57">
      <w:pPr>
        <w:pStyle w:val="ListParagraph"/>
        <w:numPr>
          <w:ilvl w:val="0"/>
          <w:numId w:val="16"/>
        </w:numPr>
        <w:jc w:val="both"/>
      </w:pPr>
      <w:r>
        <w:rPr>
          <w:b/>
        </w:rPr>
        <w:t>Credit Line Increases</w:t>
      </w:r>
      <w:r>
        <w:t xml:space="preserve">: </w:t>
      </w:r>
    </w:p>
    <w:p w14:paraId="3E380AF3" w14:textId="77777777" w:rsidR="00035464" w:rsidRDefault="00035464" w:rsidP="00272D57">
      <w:pPr>
        <w:pStyle w:val="ListParagraph"/>
        <w:jc w:val="both"/>
      </w:pPr>
      <w:r>
        <w:t>Credit Line Increases could be initiated</w:t>
      </w:r>
      <w:r w:rsidR="00B35CDE">
        <w:t xml:space="preserve"> without a customer request (“Bank Initiated”)</w:t>
      </w:r>
      <w:r>
        <w:t xml:space="preserve"> or Customer requested.</w:t>
      </w:r>
      <w:r w:rsidRPr="00035464">
        <w:t xml:space="preserve"> </w:t>
      </w:r>
      <w:r>
        <w:t xml:space="preserve"> Decisions will be based on Card usage, internal &amp; external performance, subject to profitability &amp; risk considerations. </w:t>
      </w:r>
    </w:p>
    <w:p w14:paraId="0708E213" w14:textId="77777777" w:rsidR="00035464" w:rsidRDefault="00035464" w:rsidP="00272D57">
      <w:pPr>
        <w:pStyle w:val="ListParagraph"/>
        <w:jc w:val="both"/>
      </w:pPr>
    </w:p>
    <w:p w14:paraId="7AD5A58D" w14:textId="77777777" w:rsidR="00035464" w:rsidRDefault="00035464" w:rsidP="00272D57">
      <w:pPr>
        <w:pStyle w:val="ListParagraph"/>
        <w:numPr>
          <w:ilvl w:val="0"/>
          <w:numId w:val="16"/>
        </w:numPr>
        <w:jc w:val="both"/>
      </w:pPr>
      <w:r>
        <w:rPr>
          <w:b/>
        </w:rPr>
        <w:t>Credit Line Decreases</w:t>
      </w:r>
      <w:r>
        <w:t xml:space="preserve">: </w:t>
      </w:r>
    </w:p>
    <w:p w14:paraId="713D0A54" w14:textId="77777777" w:rsidR="00687333" w:rsidRDefault="00035464" w:rsidP="00590F16">
      <w:pPr>
        <w:pStyle w:val="ListParagraph"/>
        <w:jc w:val="both"/>
      </w:pPr>
      <w:r>
        <w:t xml:space="preserve">Credit Line Decreases could be </w:t>
      </w:r>
      <w:r w:rsidR="00B35CDE">
        <w:t xml:space="preserve">Bank </w:t>
      </w:r>
      <w:r>
        <w:t>initiated or Customer requested.</w:t>
      </w:r>
      <w:r w:rsidRPr="00035464">
        <w:t xml:space="preserve"> </w:t>
      </w:r>
      <w:r>
        <w:t xml:space="preserve"> Decisions will be based </w:t>
      </w:r>
      <w:r w:rsidR="00687333">
        <w:t>primarily on risk mitigation considerations</w:t>
      </w:r>
      <w:r>
        <w:t>.</w:t>
      </w:r>
    </w:p>
    <w:p w14:paraId="4DC23F50" w14:textId="77777777" w:rsidR="006723A5" w:rsidRDefault="00CE08CE" w:rsidP="00672A89">
      <w:pPr>
        <w:jc w:val="both"/>
      </w:pPr>
      <w:r>
        <w:t>Additionally, this section documents the</w:t>
      </w:r>
      <w:r w:rsidR="0036488C">
        <w:t xml:space="preserve"> </w:t>
      </w:r>
      <w:r>
        <w:t>payment hold, reissue and retention</w:t>
      </w:r>
      <w:r w:rsidR="00D436CD">
        <w:t xml:space="preserve"> processes</w:t>
      </w:r>
      <w:r>
        <w:t>.</w:t>
      </w:r>
    </w:p>
    <w:p w14:paraId="3003B136" w14:textId="77777777" w:rsidR="0013659C" w:rsidRDefault="0013659C" w:rsidP="00672A89">
      <w:pPr>
        <w:jc w:val="both"/>
      </w:pPr>
      <w:r>
        <w:t xml:space="preserve">The specific criteria defining credit extension at Account management are outlined in </w:t>
      </w:r>
      <w:r>
        <w:rPr>
          <w:i/>
        </w:rPr>
        <w:t xml:space="preserve">Tables </w:t>
      </w:r>
      <w:del w:id="490" w:author="Stefan Hansel" w:date="2017-12-05T13:14:00Z">
        <w:r w:rsidDel="00014137">
          <w:rPr>
            <w:i/>
          </w:rPr>
          <w:delText>7</w:delText>
        </w:r>
      </w:del>
      <w:ins w:id="491" w:author="Stefan Hansel" w:date="2017-12-05T13:14:00Z">
        <w:r w:rsidR="00014137">
          <w:rPr>
            <w:i/>
          </w:rPr>
          <w:t>8</w:t>
        </w:r>
      </w:ins>
      <w:r>
        <w:rPr>
          <w:i/>
        </w:rPr>
        <w:t xml:space="preserve"> to 1</w:t>
      </w:r>
      <w:del w:id="492" w:author="Stefan Hansel" w:date="2017-12-05T13:14:00Z">
        <w:r w:rsidDel="00014137">
          <w:rPr>
            <w:i/>
          </w:rPr>
          <w:delText>3</w:delText>
        </w:r>
      </w:del>
      <w:ins w:id="493" w:author="Stefan Hansel" w:date="2017-12-05T13:14:00Z">
        <w:r w:rsidR="00014137">
          <w:rPr>
            <w:i/>
          </w:rPr>
          <w:t>4</w:t>
        </w:r>
      </w:ins>
      <w:r>
        <w:t>.  Account management processes also cover ongoing management of several other aspects of the Card product such as APRs, Fees, Payments, Value added services, etc.  The core product details including account management pricing changes are outlined in the Program Overview section above.</w:t>
      </w:r>
      <w:r w:rsidR="00E367C6">
        <w:t xml:space="preserve">  For account management details other than those related to the extension of credit, see the Account Management procedure. </w:t>
      </w:r>
      <w:r>
        <w:t xml:space="preserve">  </w:t>
      </w:r>
    </w:p>
    <w:p w14:paraId="18B23398" w14:textId="77777777" w:rsidR="002D33E4" w:rsidRDefault="002D33E4" w:rsidP="002D33E4">
      <w:pPr>
        <w:pStyle w:val="Heading2"/>
        <w:numPr>
          <w:ilvl w:val="0"/>
          <w:numId w:val="3"/>
        </w:numPr>
      </w:pPr>
      <w:r>
        <w:lastRenderedPageBreak/>
        <w:t>Transaction Authorization</w:t>
      </w:r>
    </w:p>
    <w:p w14:paraId="077212EF" w14:textId="77777777" w:rsidR="002D33E4" w:rsidRDefault="002D33E4" w:rsidP="002D33E4">
      <w:pPr>
        <w:jc w:val="both"/>
      </w:pPr>
      <w:r>
        <w:t>Usage of the ability to make authorization decisions at an individual transaction level</w:t>
      </w:r>
      <w:r w:rsidDel="002B6A59">
        <w:t xml:space="preserve"> </w:t>
      </w:r>
      <w:r w:rsidRPr="008A2CD6">
        <w:t>is</w:t>
      </w:r>
      <w:r>
        <w:t xml:space="preserve"> important for Fraud &amp; Severity management.  </w:t>
      </w:r>
      <w:r w:rsidR="00055860" w:rsidRPr="003D5DEE">
        <w:rPr>
          <w:b/>
          <w:highlight w:val="yellow"/>
          <w:rPrChange w:id="494" w:author="Jiayao Jiang" w:date="2018-01-12T10:11:00Z">
            <w:rPr/>
          </w:rPrChange>
        </w:rPr>
        <w:t>Transaction</w:t>
      </w:r>
      <w:r w:rsidRPr="003D5DEE">
        <w:rPr>
          <w:b/>
          <w:highlight w:val="yellow"/>
          <w:rPrChange w:id="495" w:author="Jiayao Jiang" w:date="2018-01-12T10:11:00Z">
            <w:rPr/>
          </w:rPrChange>
        </w:rPr>
        <w:t xml:space="preserve"> authorizations may be declined if there are Fraud concerns – either customer</w:t>
      </w:r>
      <w:r w:rsidR="00251703" w:rsidRPr="003D5DEE">
        <w:rPr>
          <w:b/>
          <w:highlight w:val="yellow"/>
          <w:rPrChange w:id="496" w:author="Jiayao Jiang" w:date="2018-01-12T10:11:00Z">
            <w:rPr/>
          </w:rPrChange>
        </w:rPr>
        <w:t>-</w:t>
      </w:r>
      <w:r w:rsidRPr="003D5DEE">
        <w:rPr>
          <w:b/>
          <w:highlight w:val="yellow"/>
          <w:rPrChange w:id="497" w:author="Jiayao Jiang" w:date="2018-01-12T10:11:00Z">
            <w:rPr/>
          </w:rPrChange>
        </w:rPr>
        <w:t xml:space="preserve"> or transaction</w:t>
      </w:r>
      <w:r w:rsidR="00251703" w:rsidRPr="003D5DEE">
        <w:rPr>
          <w:b/>
          <w:highlight w:val="yellow"/>
          <w:rPrChange w:id="498" w:author="Jiayao Jiang" w:date="2018-01-12T10:11:00Z">
            <w:rPr/>
          </w:rPrChange>
        </w:rPr>
        <w:t>-</w:t>
      </w:r>
      <w:r w:rsidRPr="003D5DEE">
        <w:rPr>
          <w:b/>
          <w:highlight w:val="yellow"/>
          <w:rPrChange w:id="499" w:author="Jiayao Jiang" w:date="2018-01-12T10:11:00Z">
            <w:rPr/>
          </w:rPrChange>
        </w:rPr>
        <w:t>level Fraud</w:t>
      </w:r>
      <w:r>
        <w:t xml:space="preserve">.  </w:t>
      </w:r>
      <w:r w:rsidRPr="00081710">
        <w:t xml:space="preserve">Transaction monitoring and detection is done in conjunction with First Data and designed to identify fraudulent activity early. </w:t>
      </w:r>
      <w:r>
        <w:t xml:space="preserve"> </w:t>
      </w:r>
      <w:r w:rsidRPr="00081710">
        <w:t>A real-time fraud detection solution uses fraud scoring, rules management, and fraud detection back office investigations to help detect and prevent further fraudulent activity.</w:t>
      </w:r>
      <w:r>
        <w:t xml:space="preserve">  First Data’s </w:t>
      </w:r>
      <w:proofErr w:type="spellStart"/>
      <w:r>
        <w:t>DefenseEdge</w:t>
      </w:r>
      <w:proofErr w:type="spellEnd"/>
      <w:r>
        <w:t xml:space="preserve"> solution and their Fraud Score based on the proprietary Fraud Predictor Plus Model</w:t>
      </w:r>
      <w:r w:rsidR="00C87D07">
        <w:t xml:space="preserve"> are</w:t>
      </w:r>
      <w:r>
        <w:t xml:space="preserve"> used to identify and manage potentially fraudulent transactions.  First Data’s fraud risk analytic solution uses data from an industry consortium combining customer and merchant profiles to identify fraudulent transactions.  The Fraud Score has been developed using neural network modeling techniques to evaluate transactions types and transaction history to identify fraudulent transaction</w:t>
      </w:r>
      <w:r w:rsidR="00251703">
        <w:t>s</w:t>
      </w:r>
      <w:r>
        <w:t xml:space="preserve">.  The </w:t>
      </w:r>
      <w:proofErr w:type="spellStart"/>
      <w:r>
        <w:t>DefenseEdge</w:t>
      </w:r>
      <w:proofErr w:type="spellEnd"/>
      <w:r>
        <w:t xml:space="preserve"> tool provides the ability to segment transactions by merchant type, location, etc. to target potential fraudsters in a more granular manner.   The tool also allows strategies to be tailored for specific conditions such as Lost/Stolen notices, payment returns (potential for bust out fraud through check kiting), card not present transactions, etc.  There will also be limits on certain transactions that could lead to outsize Fraud exposure (e.g. ATM limits or large purchases away from the home address).  </w:t>
      </w:r>
    </w:p>
    <w:p w14:paraId="3E4CFD97" w14:textId="77777777" w:rsidR="002D33E4" w:rsidRDefault="002D33E4" w:rsidP="002D33E4">
      <w:pPr>
        <w:jc w:val="both"/>
      </w:pPr>
      <w:r>
        <w:t xml:space="preserve">Cash Advance balances will be limited to </w:t>
      </w:r>
      <w:r w:rsidR="00C87D07">
        <w:t xml:space="preserve">up to </w:t>
      </w:r>
      <w:r>
        <w:t xml:space="preserve">25% of the Credit Line (“Cash Advance Limit”).  Any transaction that results in the Cash Advance balance exceeding the Cash Advance Limit will be declined. </w:t>
      </w:r>
    </w:p>
    <w:p w14:paraId="2AA96E7C" w14:textId="77777777" w:rsidR="002D33E4" w:rsidRDefault="004A0B2B" w:rsidP="002D33E4">
      <w:pPr>
        <w:jc w:val="both"/>
      </w:pPr>
      <w:r>
        <w:t xml:space="preserve">If a customer meets one or more of the criteria in </w:t>
      </w:r>
      <w:r w:rsidRPr="00014137">
        <w:rPr>
          <w:i/>
          <w:rPrChange w:id="500" w:author="Stefan Hansel" w:date="2017-12-05T13:15:00Z">
            <w:rPr/>
          </w:rPrChange>
        </w:rPr>
        <w:t xml:space="preserve">table </w:t>
      </w:r>
      <w:del w:id="501" w:author="Stefan Hansel" w:date="2017-12-05T13:15:00Z">
        <w:r w:rsidRPr="00014137" w:rsidDel="00014137">
          <w:rPr>
            <w:i/>
            <w:rPrChange w:id="502" w:author="Stefan Hansel" w:date="2017-12-05T13:15:00Z">
              <w:rPr/>
            </w:rPrChange>
          </w:rPr>
          <w:delText>7</w:delText>
        </w:r>
      </w:del>
      <w:ins w:id="503" w:author="Stefan Hansel" w:date="2017-12-05T13:15:00Z">
        <w:r w:rsidR="00014137" w:rsidRPr="00014137">
          <w:rPr>
            <w:i/>
            <w:rPrChange w:id="504" w:author="Stefan Hansel" w:date="2017-12-05T13:15:00Z">
              <w:rPr/>
            </w:rPrChange>
          </w:rPr>
          <w:t>8</w:t>
        </w:r>
      </w:ins>
      <w:r>
        <w:t xml:space="preserve"> the transaction will not be authorized.</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0" w:type="dxa"/>
        </w:tblCellMar>
        <w:tblLook w:val="04A0" w:firstRow="1" w:lastRow="0" w:firstColumn="1" w:lastColumn="0" w:noHBand="0" w:noVBand="1"/>
      </w:tblPr>
      <w:tblGrid>
        <w:gridCol w:w="8270"/>
      </w:tblGrid>
      <w:tr w:rsidR="004A0B2B" w:rsidRPr="008A2CD6" w14:paraId="46D7CDE3" w14:textId="77777777" w:rsidTr="008003CD">
        <w:trPr>
          <w:trHeight w:val="408"/>
          <w:jc w:val="center"/>
        </w:trPr>
        <w:tc>
          <w:tcPr>
            <w:tcW w:w="8270" w:type="dxa"/>
            <w:shd w:val="clear" w:color="auto" w:fill="44546A" w:themeFill="text2"/>
            <w:vAlign w:val="center"/>
          </w:tcPr>
          <w:p w14:paraId="410062B7" w14:textId="77777777" w:rsidR="004A0B2B" w:rsidRPr="008A2CD6" w:rsidRDefault="004A0B2B" w:rsidP="008003CD">
            <w:pPr>
              <w:spacing w:before="100" w:beforeAutospacing="1" w:after="100" w:afterAutospacing="1"/>
              <w:jc w:val="center"/>
              <w:rPr>
                <w:b/>
                <w:color w:val="FFFFFF" w:themeColor="background1"/>
              </w:rPr>
            </w:pPr>
            <w:r>
              <w:rPr>
                <w:b/>
                <w:color w:val="FFFFFF" w:themeColor="background1"/>
              </w:rPr>
              <w:t xml:space="preserve">Table </w:t>
            </w:r>
            <w:ins w:id="505" w:author="Stefan Hansel" w:date="2017-12-05T13:15:00Z">
              <w:r w:rsidR="00014137">
                <w:rPr>
                  <w:b/>
                  <w:color w:val="FFFFFF" w:themeColor="background1"/>
                </w:rPr>
                <w:t>8</w:t>
              </w:r>
            </w:ins>
            <w:del w:id="506" w:author="Stefan Hansel" w:date="2017-12-05T13:15:00Z">
              <w:r w:rsidDel="00014137">
                <w:rPr>
                  <w:b/>
                  <w:color w:val="FFFFFF" w:themeColor="background1"/>
                </w:rPr>
                <w:delText>7</w:delText>
              </w:r>
            </w:del>
            <w:r>
              <w:rPr>
                <w:b/>
                <w:color w:val="FFFFFF" w:themeColor="background1"/>
              </w:rPr>
              <w:t>:</w:t>
            </w:r>
            <w:r w:rsidRPr="008A2CD6">
              <w:rPr>
                <w:b/>
                <w:color w:val="FFFFFF" w:themeColor="background1"/>
              </w:rPr>
              <w:t xml:space="preserve"> </w:t>
            </w:r>
            <w:r>
              <w:rPr>
                <w:b/>
                <w:color w:val="FFFFFF" w:themeColor="background1"/>
              </w:rPr>
              <w:t>Authorization Ineligibility Checks</w:t>
            </w:r>
          </w:p>
        </w:tc>
      </w:tr>
      <w:tr w:rsidR="004A0B2B" w:rsidRPr="00F02031" w14:paraId="55747627" w14:textId="77777777" w:rsidTr="008003CD">
        <w:trPr>
          <w:trHeight w:val="132"/>
          <w:jc w:val="center"/>
        </w:trPr>
        <w:tc>
          <w:tcPr>
            <w:tcW w:w="8270" w:type="dxa"/>
            <w:vAlign w:val="center"/>
            <w:hideMark/>
          </w:tcPr>
          <w:p w14:paraId="60025B46" w14:textId="77777777" w:rsidR="004A0B2B" w:rsidRPr="00F02031" w:rsidRDefault="004A0B2B" w:rsidP="008003CD">
            <w:pPr>
              <w:spacing w:before="100" w:beforeAutospacing="1" w:after="100" w:afterAutospacing="1"/>
              <w:rPr>
                <w:sz w:val="20"/>
                <w:szCs w:val="20"/>
              </w:rPr>
            </w:pPr>
            <w:r w:rsidRPr="00F02031">
              <w:rPr>
                <w:sz w:val="20"/>
                <w:szCs w:val="20"/>
              </w:rPr>
              <w:t>Any account that has been closed or charged-off</w:t>
            </w:r>
          </w:p>
        </w:tc>
      </w:tr>
      <w:tr w:rsidR="004A0B2B" w:rsidRPr="00F02031" w14:paraId="56847ADF" w14:textId="77777777" w:rsidTr="008003CD">
        <w:trPr>
          <w:trHeight w:val="132"/>
          <w:jc w:val="center"/>
        </w:trPr>
        <w:tc>
          <w:tcPr>
            <w:tcW w:w="8270" w:type="dxa"/>
            <w:vAlign w:val="center"/>
          </w:tcPr>
          <w:p w14:paraId="6FE59B52" w14:textId="77777777" w:rsidR="004A0B2B" w:rsidRPr="00F02031" w:rsidRDefault="004A0B2B" w:rsidP="008003CD">
            <w:pPr>
              <w:spacing w:before="100" w:beforeAutospacing="1" w:after="100" w:afterAutospacing="1"/>
              <w:rPr>
                <w:sz w:val="20"/>
                <w:szCs w:val="20"/>
              </w:rPr>
            </w:pPr>
            <w:r w:rsidRPr="00F02031">
              <w:rPr>
                <w:sz w:val="20"/>
                <w:szCs w:val="20"/>
              </w:rPr>
              <w:t xml:space="preserve">Any account </w:t>
            </w:r>
            <w:r>
              <w:rPr>
                <w:sz w:val="20"/>
                <w:szCs w:val="20"/>
              </w:rPr>
              <w:t>flagged for evaluation of fraudulent activity</w:t>
            </w:r>
            <w:r w:rsidRPr="005B3D81">
              <w:rPr>
                <w:sz w:val="20"/>
                <w:szCs w:val="20"/>
              </w:rPr>
              <w:t xml:space="preserve"> </w:t>
            </w:r>
          </w:p>
        </w:tc>
      </w:tr>
      <w:tr w:rsidR="004A0B2B" w:rsidRPr="00F02031" w14:paraId="19D6CA21" w14:textId="77777777" w:rsidTr="008003CD">
        <w:trPr>
          <w:trHeight w:val="132"/>
          <w:jc w:val="center"/>
        </w:trPr>
        <w:tc>
          <w:tcPr>
            <w:tcW w:w="8270" w:type="dxa"/>
            <w:vAlign w:val="center"/>
          </w:tcPr>
          <w:p w14:paraId="336A8E03" w14:textId="77777777" w:rsidR="004A0B2B" w:rsidRPr="00F02031" w:rsidRDefault="004A0B2B" w:rsidP="008003CD">
            <w:pPr>
              <w:spacing w:before="100" w:beforeAutospacing="1" w:after="100" w:afterAutospacing="1"/>
              <w:rPr>
                <w:sz w:val="20"/>
                <w:szCs w:val="20"/>
              </w:rPr>
            </w:pPr>
            <w:r w:rsidRPr="00F02031">
              <w:rPr>
                <w:sz w:val="20"/>
                <w:szCs w:val="20"/>
              </w:rPr>
              <w:t xml:space="preserve">Any account currently past due </w:t>
            </w:r>
          </w:p>
        </w:tc>
      </w:tr>
      <w:tr w:rsidR="004A0B2B" w:rsidRPr="00F02031" w14:paraId="259D85EF" w14:textId="77777777" w:rsidTr="008003CD">
        <w:trPr>
          <w:trHeight w:val="132"/>
          <w:jc w:val="center"/>
        </w:trPr>
        <w:tc>
          <w:tcPr>
            <w:tcW w:w="8270" w:type="dxa"/>
            <w:vAlign w:val="center"/>
          </w:tcPr>
          <w:p w14:paraId="601520F0" w14:textId="77777777" w:rsidR="004A0B2B" w:rsidRPr="00F02031" w:rsidRDefault="004A0B2B" w:rsidP="008003CD">
            <w:pPr>
              <w:spacing w:before="100" w:beforeAutospacing="1" w:after="100" w:afterAutospacing="1"/>
              <w:rPr>
                <w:sz w:val="20"/>
                <w:szCs w:val="20"/>
              </w:rPr>
            </w:pPr>
            <w:r w:rsidRPr="00F02031">
              <w:rPr>
                <w:sz w:val="20"/>
                <w:szCs w:val="20"/>
              </w:rPr>
              <w:t>Any account in Bankruptcy proceedings</w:t>
            </w:r>
          </w:p>
        </w:tc>
      </w:tr>
      <w:tr w:rsidR="004A0B2B" w:rsidRPr="00F02031" w14:paraId="40DADDDD" w14:textId="77777777" w:rsidTr="008003CD">
        <w:trPr>
          <w:trHeight w:val="132"/>
          <w:jc w:val="center"/>
        </w:trPr>
        <w:tc>
          <w:tcPr>
            <w:tcW w:w="8270" w:type="dxa"/>
            <w:vAlign w:val="center"/>
          </w:tcPr>
          <w:p w14:paraId="2727E722" w14:textId="77777777" w:rsidR="004A0B2B" w:rsidRPr="00F02031" w:rsidRDefault="004A0B2B" w:rsidP="008003CD">
            <w:pPr>
              <w:spacing w:before="100" w:beforeAutospacing="1" w:after="100" w:afterAutospacing="1"/>
              <w:rPr>
                <w:sz w:val="20"/>
                <w:szCs w:val="20"/>
              </w:rPr>
            </w:pPr>
            <w:r w:rsidRPr="00F02031">
              <w:rPr>
                <w:sz w:val="20"/>
                <w:szCs w:val="20"/>
              </w:rPr>
              <w:t xml:space="preserve">Any account </w:t>
            </w:r>
            <w:r>
              <w:rPr>
                <w:sz w:val="20"/>
                <w:szCs w:val="20"/>
              </w:rPr>
              <w:t>currently</w:t>
            </w:r>
            <w:r w:rsidRPr="00F02031">
              <w:rPr>
                <w:sz w:val="20"/>
                <w:szCs w:val="20"/>
              </w:rPr>
              <w:t xml:space="preserve"> </w:t>
            </w:r>
            <w:r w:rsidR="00D6396C">
              <w:rPr>
                <w:sz w:val="20"/>
                <w:szCs w:val="20"/>
              </w:rPr>
              <w:t xml:space="preserve">paying under modified terms </w:t>
            </w:r>
          </w:p>
        </w:tc>
      </w:tr>
    </w:tbl>
    <w:p w14:paraId="277E514F" w14:textId="77777777" w:rsidR="004A0B2B" w:rsidRDefault="004A0B2B" w:rsidP="002D33E4">
      <w:pPr>
        <w:jc w:val="both"/>
      </w:pPr>
    </w:p>
    <w:p w14:paraId="34021E5D" w14:textId="77777777" w:rsidR="002D33E4" w:rsidRPr="008A2CD6" w:rsidRDefault="002D33E4" w:rsidP="002D33E4">
      <w:pPr>
        <w:pStyle w:val="Heading2"/>
        <w:numPr>
          <w:ilvl w:val="0"/>
          <w:numId w:val="3"/>
        </w:numPr>
      </w:pPr>
      <w:proofErr w:type="spellStart"/>
      <w:r>
        <w:t>Overlimit</w:t>
      </w:r>
      <w:proofErr w:type="spellEnd"/>
      <w:r>
        <w:t xml:space="preserve"> Authorizations</w:t>
      </w:r>
    </w:p>
    <w:p w14:paraId="5053A762" w14:textId="77777777" w:rsidR="002D33E4" w:rsidRDefault="002D33E4" w:rsidP="002D33E4">
      <w:pPr>
        <w:jc w:val="both"/>
      </w:pPr>
      <w:r>
        <w:t>As a courtesy</w:t>
      </w:r>
      <w:r w:rsidR="00251703">
        <w:t>,</w:t>
      </w:r>
      <w:r>
        <w:t xml:space="preserve"> customers </w:t>
      </w:r>
      <w:r w:rsidR="00547A3F">
        <w:t xml:space="preserve">may </w:t>
      </w:r>
      <w:r>
        <w:t xml:space="preserve">be allowed to make transactions that take them </w:t>
      </w:r>
      <w:proofErr w:type="spellStart"/>
      <w:r>
        <w:t>Overlimit</w:t>
      </w:r>
      <w:proofErr w:type="spellEnd"/>
      <w:r>
        <w:t xml:space="preserve">.  Customers will not be charged a Fee for this service.  This service will be provided in a prudent manner by limiting the amount of </w:t>
      </w:r>
      <w:proofErr w:type="spellStart"/>
      <w:r>
        <w:t>Overlimit</w:t>
      </w:r>
      <w:proofErr w:type="spellEnd"/>
      <w:r>
        <w:t xml:space="preserve"> credit exposure taken on through this service.  The </w:t>
      </w:r>
      <w:proofErr w:type="spellStart"/>
      <w:r>
        <w:t>Overlimit</w:t>
      </w:r>
      <w:proofErr w:type="spellEnd"/>
      <w:r>
        <w:t xml:space="preserve"> credit exposure will be managed by making authorization decisions on every transaction that may result in the customer’s balance going above the Credit limit.   </w:t>
      </w:r>
    </w:p>
    <w:p w14:paraId="34492D06" w14:textId="77777777" w:rsidR="002D33E4" w:rsidRDefault="00547A3F" w:rsidP="00055860">
      <w:pPr>
        <w:jc w:val="both"/>
      </w:pPr>
      <w:r>
        <w:lastRenderedPageBreak/>
        <w:t xml:space="preserve">If customers meet one or more of the criteria defined in </w:t>
      </w:r>
      <w:r w:rsidRPr="00014137">
        <w:rPr>
          <w:i/>
          <w:rPrChange w:id="507" w:author="Stefan Hansel" w:date="2017-12-05T13:15:00Z">
            <w:rPr/>
          </w:rPrChange>
        </w:rPr>
        <w:t xml:space="preserve">Table </w:t>
      </w:r>
      <w:ins w:id="508" w:author="Stefan Hansel" w:date="2017-12-05T13:15:00Z">
        <w:r w:rsidR="00014137" w:rsidRPr="00014137">
          <w:rPr>
            <w:i/>
            <w:rPrChange w:id="509" w:author="Stefan Hansel" w:date="2017-12-05T13:15:00Z">
              <w:rPr/>
            </w:rPrChange>
          </w:rPr>
          <w:t>9</w:t>
        </w:r>
      </w:ins>
      <w:del w:id="510" w:author="Stefan Hansel" w:date="2017-12-05T13:15:00Z">
        <w:r w:rsidDel="00014137">
          <w:delText>8</w:delText>
        </w:r>
      </w:del>
      <w:r>
        <w:t xml:space="preserve">, they will not be authorized to make an </w:t>
      </w:r>
      <w:proofErr w:type="spellStart"/>
      <w:r>
        <w:t>Overlimit</w:t>
      </w:r>
      <w:proofErr w:type="spellEnd"/>
      <w:r>
        <w:t xml:space="preserve"> transaction.  Note that a customer may already be </w:t>
      </w:r>
      <w:proofErr w:type="spellStart"/>
      <w:r>
        <w:t>Overlimit</w:t>
      </w:r>
      <w:proofErr w:type="spellEnd"/>
      <w:r>
        <w:t xml:space="preserve"> when they attempt another </w:t>
      </w:r>
      <w:proofErr w:type="spellStart"/>
      <w:r>
        <w:t>Overlimit</w:t>
      </w:r>
      <w:proofErr w:type="spellEnd"/>
      <w:r>
        <w:t xml:space="preserve"> transaction.  The rules below apply to each transaction.</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0" w:type="dxa"/>
        </w:tblCellMar>
        <w:tblLook w:val="04A0" w:firstRow="1" w:lastRow="0" w:firstColumn="1" w:lastColumn="0" w:noHBand="0" w:noVBand="1"/>
      </w:tblPr>
      <w:tblGrid>
        <w:gridCol w:w="8270"/>
      </w:tblGrid>
      <w:tr w:rsidR="002D33E4" w:rsidRPr="008A2CD6" w14:paraId="1F1A336C" w14:textId="77777777" w:rsidTr="008003CD">
        <w:trPr>
          <w:trHeight w:val="408"/>
          <w:jc w:val="center"/>
        </w:trPr>
        <w:tc>
          <w:tcPr>
            <w:tcW w:w="8270" w:type="dxa"/>
            <w:shd w:val="clear" w:color="auto" w:fill="44546A" w:themeFill="text2"/>
            <w:vAlign w:val="center"/>
          </w:tcPr>
          <w:p w14:paraId="76511186" w14:textId="77777777" w:rsidR="002D33E4" w:rsidRPr="008A2CD6" w:rsidRDefault="002D33E4" w:rsidP="008003CD">
            <w:pPr>
              <w:spacing w:before="100" w:beforeAutospacing="1" w:after="100" w:afterAutospacing="1"/>
              <w:jc w:val="center"/>
              <w:rPr>
                <w:b/>
                <w:color w:val="FFFFFF" w:themeColor="background1"/>
              </w:rPr>
            </w:pPr>
            <w:r>
              <w:rPr>
                <w:b/>
                <w:color w:val="FFFFFF" w:themeColor="background1"/>
              </w:rPr>
              <w:t xml:space="preserve">Table </w:t>
            </w:r>
            <w:del w:id="511" w:author="Stefan Hansel" w:date="2017-12-05T13:15:00Z">
              <w:r w:rsidR="004A0B2B" w:rsidDel="00014137">
                <w:rPr>
                  <w:b/>
                  <w:color w:val="FFFFFF" w:themeColor="background1"/>
                </w:rPr>
                <w:delText>8</w:delText>
              </w:r>
            </w:del>
            <w:ins w:id="512" w:author="Stefan Hansel" w:date="2017-12-05T13:15:00Z">
              <w:r w:rsidR="00014137">
                <w:rPr>
                  <w:b/>
                  <w:color w:val="FFFFFF" w:themeColor="background1"/>
                </w:rPr>
                <w:t>9</w:t>
              </w:r>
            </w:ins>
            <w:r>
              <w:rPr>
                <w:b/>
                <w:color w:val="FFFFFF" w:themeColor="background1"/>
              </w:rPr>
              <w:t>:</w:t>
            </w:r>
            <w:r w:rsidRPr="008A2CD6">
              <w:rPr>
                <w:b/>
                <w:color w:val="FFFFFF" w:themeColor="background1"/>
              </w:rPr>
              <w:t xml:space="preserve"> </w:t>
            </w:r>
            <w:proofErr w:type="spellStart"/>
            <w:r>
              <w:rPr>
                <w:b/>
                <w:color w:val="FFFFFF" w:themeColor="background1"/>
              </w:rPr>
              <w:t>Overlimit</w:t>
            </w:r>
            <w:proofErr w:type="spellEnd"/>
            <w:r>
              <w:rPr>
                <w:b/>
                <w:color w:val="FFFFFF" w:themeColor="background1"/>
              </w:rPr>
              <w:t xml:space="preserve"> Authorization Ineligibility Checks</w:t>
            </w:r>
          </w:p>
        </w:tc>
      </w:tr>
      <w:tr w:rsidR="002A0FB0" w:rsidRPr="008A2CD6" w14:paraId="12A40C2A" w14:textId="77777777" w:rsidTr="008003CD">
        <w:trPr>
          <w:trHeight w:val="132"/>
          <w:jc w:val="center"/>
        </w:trPr>
        <w:tc>
          <w:tcPr>
            <w:tcW w:w="8270" w:type="dxa"/>
            <w:vAlign w:val="center"/>
          </w:tcPr>
          <w:p w14:paraId="4B3385E2" w14:textId="77777777" w:rsidR="002A0FB0" w:rsidRPr="00F02031" w:rsidRDefault="002A0FB0" w:rsidP="008003CD">
            <w:pPr>
              <w:spacing w:before="100" w:beforeAutospacing="1" w:after="100" w:afterAutospacing="1"/>
              <w:rPr>
                <w:sz w:val="20"/>
                <w:szCs w:val="20"/>
              </w:rPr>
            </w:pPr>
            <w:r>
              <w:rPr>
                <w:sz w:val="20"/>
                <w:szCs w:val="20"/>
              </w:rPr>
              <w:t xml:space="preserve">Any ineligibility checks in table </w:t>
            </w:r>
            <w:ins w:id="513" w:author="Stefan Hansel" w:date="2017-12-05T13:15:00Z">
              <w:r w:rsidR="00014137">
                <w:rPr>
                  <w:sz w:val="20"/>
                  <w:szCs w:val="20"/>
                </w:rPr>
                <w:t>8</w:t>
              </w:r>
            </w:ins>
            <w:del w:id="514" w:author="Stefan Hansel" w:date="2017-12-05T13:15:00Z">
              <w:r w:rsidDel="00014137">
                <w:rPr>
                  <w:sz w:val="20"/>
                  <w:szCs w:val="20"/>
                </w:rPr>
                <w:delText>7</w:delText>
              </w:r>
            </w:del>
          </w:p>
        </w:tc>
      </w:tr>
      <w:tr w:rsidR="002D33E4" w:rsidRPr="008A2CD6" w14:paraId="79DC4864" w14:textId="77777777" w:rsidTr="008003CD">
        <w:trPr>
          <w:trHeight w:val="132"/>
          <w:jc w:val="center"/>
        </w:trPr>
        <w:tc>
          <w:tcPr>
            <w:tcW w:w="8270" w:type="dxa"/>
            <w:vAlign w:val="center"/>
          </w:tcPr>
          <w:p w14:paraId="3A7371AA" w14:textId="77777777" w:rsidR="002D33E4" w:rsidRPr="00F02031" w:rsidRDefault="002D33E4" w:rsidP="008003CD">
            <w:pPr>
              <w:spacing w:before="100" w:beforeAutospacing="1" w:after="100" w:afterAutospacing="1"/>
              <w:rPr>
                <w:sz w:val="20"/>
                <w:szCs w:val="20"/>
              </w:rPr>
            </w:pPr>
            <w:r w:rsidRPr="00F02031">
              <w:rPr>
                <w:sz w:val="20"/>
                <w:szCs w:val="20"/>
              </w:rPr>
              <w:t xml:space="preserve">Any account with an Adaptive Control Behavior Score (ACS) less than 650.  </w:t>
            </w:r>
          </w:p>
        </w:tc>
      </w:tr>
      <w:tr w:rsidR="002D33E4" w:rsidRPr="008A2CD6" w14:paraId="237CBF65" w14:textId="77777777" w:rsidTr="008003CD">
        <w:trPr>
          <w:trHeight w:val="132"/>
          <w:jc w:val="center"/>
        </w:trPr>
        <w:tc>
          <w:tcPr>
            <w:tcW w:w="8270" w:type="dxa"/>
            <w:vAlign w:val="center"/>
          </w:tcPr>
          <w:p w14:paraId="12D22907" w14:textId="77777777" w:rsidR="002D33E4" w:rsidRPr="00F02031" w:rsidRDefault="002D33E4" w:rsidP="008003CD">
            <w:pPr>
              <w:spacing w:before="100" w:beforeAutospacing="1" w:after="100" w:afterAutospacing="1"/>
              <w:rPr>
                <w:sz w:val="20"/>
                <w:szCs w:val="20"/>
              </w:rPr>
            </w:pPr>
            <w:r w:rsidRPr="00F02031">
              <w:rPr>
                <w:sz w:val="20"/>
                <w:szCs w:val="20"/>
              </w:rPr>
              <w:t xml:space="preserve">Any account that that </w:t>
            </w:r>
            <w:r>
              <w:rPr>
                <w:sz w:val="20"/>
                <w:szCs w:val="20"/>
              </w:rPr>
              <w:t>has been open less than 2 cycles</w:t>
            </w:r>
          </w:p>
        </w:tc>
      </w:tr>
      <w:tr w:rsidR="002D33E4" w:rsidRPr="008A2CD6" w14:paraId="11136851" w14:textId="77777777" w:rsidTr="008003CD">
        <w:trPr>
          <w:trHeight w:val="132"/>
          <w:jc w:val="center"/>
        </w:trPr>
        <w:tc>
          <w:tcPr>
            <w:tcW w:w="8270" w:type="dxa"/>
            <w:vAlign w:val="center"/>
          </w:tcPr>
          <w:p w14:paraId="03C754F8" w14:textId="77777777" w:rsidR="002D33E4" w:rsidRPr="00F02031" w:rsidRDefault="002D33E4" w:rsidP="008003CD">
            <w:pPr>
              <w:spacing w:before="100" w:beforeAutospacing="1" w:after="100" w:afterAutospacing="1"/>
              <w:rPr>
                <w:sz w:val="20"/>
                <w:szCs w:val="20"/>
              </w:rPr>
            </w:pPr>
            <w:r w:rsidRPr="00F02031">
              <w:rPr>
                <w:sz w:val="20"/>
                <w:szCs w:val="20"/>
              </w:rPr>
              <w:t>Any account that has been restructured in the past 12 months</w:t>
            </w:r>
          </w:p>
        </w:tc>
      </w:tr>
      <w:tr w:rsidR="002D33E4" w:rsidRPr="008A2CD6" w14:paraId="77C42CAA" w14:textId="77777777" w:rsidTr="008003CD">
        <w:trPr>
          <w:trHeight w:val="132"/>
          <w:jc w:val="center"/>
        </w:trPr>
        <w:tc>
          <w:tcPr>
            <w:tcW w:w="8270" w:type="dxa"/>
            <w:vAlign w:val="center"/>
          </w:tcPr>
          <w:p w14:paraId="3095A413" w14:textId="77777777" w:rsidR="002D33E4" w:rsidRPr="00F02031" w:rsidRDefault="002D33E4" w:rsidP="008003CD">
            <w:pPr>
              <w:spacing w:before="100" w:beforeAutospacing="1" w:after="100" w:afterAutospacing="1"/>
              <w:rPr>
                <w:sz w:val="20"/>
                <w:szCs w:val="20"/>
              </w:rPr>
            </w:pPr>
            <w:commentRangeStart w:id="515"/>
            <w:commentRangeStart w:id="516"/>
            <w:r w:rsidRPr="00F02031">
              <w:rPr>
                <w:sz w:val="20"/>
                <w:szCs w:val="20"/>
              </w:rPr>
              <w:t xml:space="preserve">Any account that </w:t>
            </w:r>
            <w:r>
              <w:rPr>
                <w:sz w:val="20"/>
                <w:szCs w:val="20"/>
              </w:rPr>
              <w:t>was</w:t>
            </w:r>
            <w:r w:rsidRPr="00F02031">
              <w:rPr>
                <w:sz w:val="20"/>
                <w:szCs w:val="20"/>
              </w:rPr>
              <w:t xml:space="preserve"> continuously </w:t>
            </w:r>
            <w:proofErr w:type="spellStart"/>
            <w:r w:rsidRPr="00F02031">
              <w:rPr>
                <w:sz w:val="20"/>
                <w:szCs w:val="20"/>
              </w:rPr>
              <w:t>Overlimit</w:t>
            </w:r>
            <w:proofErr w:type="spellEnd"/>
            <w:r w:rsidRPr="00F02031">
              <w:rPr>
                <w:sz w:val="20"/>
                <w:szCs w:val="20"/>
              </w:rPr>
              <w:t xml:space="preserve"> </w:t>
            </w:r>
            <w:r>
              <w:rPr>
                <w:sz w:val="20"/>
                <w:szCs w:val="20"/>
              </w:rPr>
              <w:t>for the past 60 days</w:t>
            </w:r>
            <w:commentRangeEnd w:id="515"/>
            <w:r w:rsidR="00900D77">
              <w:rPr>
                <w:rStyle w:val="CommentReference"/>
                <w:rFonts w:ascii="Calibri" w:eastAsia="Calibri" w:hAnsi="Calibri" w:cs="Calibri"/>
                <w:color w:val="000000"/>
              </w:rPr>
              <w:commentReference w:id="515"/>
            </w:r>
            <w:commentRangeEnd w:id="516"/>
            <w:r w:rsidR="007F208F">
              <w:rPr>
                <w:rStyle w:val="CommentReference"/>
                <w:rFonts w:ascii="Calibri" w:eastAsia="Calibri" w:hAnsi="Calibri" w:cs="Calibri"/>
                <w:color w:val="000000"/>
              </w:rPr>
              <w:commentReference w:id="516"/>
            </w:r>
          </w:p>
        </w:tc>
      </w:tr>
    </w:tbl>
    <w:p w14:paraId="3BF265B4" w14:textId="77777777" w:rsidR="002D33E4" w:rsidRDefault="002D33E4" w:rsidP="002D33E4">
      <w:pPr>
        <w:spacing w:before="240" w:after="240"/>
        <w:jc w:val="both"/>
      </w:pPr>
      <w:r>
        <w:t xml:space="preserve">ACS will be collected periodically as part of the Portfolio Monitoring efforts described in Section </w:t>
      </w:r>
      <w:r w:rsidR="00FC1935">
        <w:t>2</w:t>
      </w:r>
      <w:r>
        <w:t xml:space="preserve"> </w:t>
      </w:r>
      <w:r w:rsidR="00FC1935">
        <w:t>E</w:t>
      </w:r>
      <w:r>
        <w:t xml:space="preserve">.  The most recent ACS score will be used for CLI and </w:t>
      </w:r>
      <w:proofErr w:type="spellStart"/>
      <w:r>
        <w:t>Overlimit</w:t>
      </w:r>
      <w:proofErr w:type="spellEnd"/>
      <w:r>
        <w:t xml:space="preserve"> evaluation.</w:t>
      </w:r>
    </w:p>
    <w:p w14:paraId="5D346C40" w14:textId="77777777" w:rsidR="002D33E4" w:rsidRDefault="002D33E4" w:rsidP="002D33E4">
      <w:pPr>
        <w:jc w:val="both"/>
      </w:pPr>
      <w:r>
        <w:t xml:space="preserve">If a customer meets any of the criteria outlined in </w:t>
      </w:r>
      <w:r>
        <w:rPr>
          <w:i/>
        </w:rPr>
        <w:t xml:space="preserve">Table </w:t>
      </w:r>
      <w:ins w:id="517" w:author="Stefan Hansel" w:date="2017-12-05T13:15:00Z">
        <w:r w:rsidR="00014137">
          <w:rPr>
            <w:i/>
          </w:rPr>
          <w:t>9</w:t>
        </w:r>
      </w:ins>
      <w:del w:id="518" w:author="Stefan Hansel" w:date="2017-12-05T13:15:00Z">
        <w:r w:rsidR="004A0B2B" w:rsidDel="00014137">
          <w:rPr>
            <w:i/>
          </w:rPr>
          <w:delText>8</w:delText>
        </w:r>
      </w:del>
      <w:r>
        <w:t xml:space="preserve">, then they </w:t>
      </w:r>
      <w:r w:rsidR="009579BB">
        <w:t>are</w:t>
      </w:r>
      <w:r>
        <w:t xml:space="preserve"> ineligible for an </w:t>
      </w:r>
      <w:proofErr w:type="spellStart"/>
      <w:r>
        <w:t>Overlimit</w:t>
      </w:r>
      <w:proofErr w:type="spellEnd"/>
      <w:r>
        <w:t xml:space="preserve"> authorization, otherwise they are eligible for </w:t>
      </w:r>
      <w:proofErr w:type="spellStart"/>
      <w:r>
        <w:t>Overlimit</w:t>
      </w:r>
      <w:proofErr w:type="spellEnd"/>
      <w:r>
        <w:t xml:space="preserve"> authorization</w:t>
      </w:r>
      <w:r w:rsidR="004373A0">
        <w:t xml:space="preserve">.  </w:t>
      </w:r>
      <w:r>
        <w:t xml:space="preserve">The amount that the customer can go </w:t>
      </w:r>
      <w:proofErr w:type="spellStart"/>
      <w:r>
        <w:t>Overlimit</w:t>
      </w:r>
      <w:proofErr w:type="spellEnd"/>
      <w:r>
        <w:t xml:space="preserve"> will vary by their risk behavior, subject to a maximum amount.  Larger </w:t>
      </w:r>
      <w:proofErr w:type="spellStart"/>
      <w:r>
        <w:t>Overlimit</w:t>
      </w:r>
      <w:proofErr w:type="spellEnd"/>
      <w:r>
        <w:t xml:space="preserve"> transaction amounts will be authorized for customers with lower risk.  </w:t>
      </w:r>
    </w:p>
    <w:p w14:paraId="3F29C67D" w14:textId="77777777" w:rsidR="002D33E4" w:rsidRPr="00E15479" w:rsidRDefault="002D33E4" w:rsidP="002D33E4">
      <w:pPr>
        <w:jc w:val="center"/>
        <w:rPr>
          <w:b/>
          <w:rPrChange w:id="519" w:author="Jiayao Jiang" w:date="2018-01-12T10:25:00Z">
            <w:rPr/>
          </w:rPrChange>
        </w:rPr>
      </w:pPr>
      <w:r w:rsidRPr="00E15479">
        <w:rPr>
          <w:b/>
          <w:highlight w:val="yellow"/>
          <w:rPrChange w:id="520" w:author="Jiayao Jiang" w:date="2018-01-12T10:25:00Z">
            <w:rPr/>
          </w:rPrChange>
        </w:rPr>
        <w:t>Authorization Decision:  If the transaction amount &lt;= Open to Buy, then approve the transaction</w:t>
      </w:r>
    </w:p>
    <w:p w14:paraId="40B09130" w14:textId="77777777" w:rsidR="002D33E4" w:rsidRDefault="002D33E4" w:rsidP="002D33E4">
      <w:pPr>
        <w:spacing w:before="240"/>
        <w:jc w:val="both"/>
      </w:pPr>
      <w:r>
        <w:t xml:space="preserve">The Open to Buy calculations are outlined in </w:t>
      </w:r>
      <w:r>
        <w:rPr>
          <w:i/>
        </w:rPr>
        <w:t xml:space="preserve">Table </w:t>
      </w:r>
      <w:ins w:id="521" w:author="Stefan Hansel" w:date="2017-12-05T13:15:00Z">
        <w:r w:rsidR="00014137">
          <w:rPr>
            <w:i/>
          </w:rPr>
          <w:t>10</w:t>
        </w:r>
      </w:ins>
      <w:del w:id="522" w:author="Stefan Hansel" w:date="2017-12-05T13:15:00Z">
        <w:r w:rsidR="004A0B2B" w:rsidDel="00014137">
          <w:rPr>
            <w:i/>
          </w:rPr>
          <w:delText>9</w:delText>
        </w:r>
      </w:del>
      <w:r w:rsidRPr="00602FC3">
        <w:rPr>
          <w:i/>
        </w:rPr>
        <w:t xml:space="preserve"> and </w:t>
      </w:r>
      <w:r>
        <w:rPr>
          <w:i/>
        </w:rPr>
        <w:t>Table 1</w:t>
      </w:r>
      <w:ins w:id="523" w:author="Stefan Hansel" w:date="2017-12-05T13:15:00Z">
        <w:r w:rsidR="00014137">
          <w:rPr>
            <w:i/>
          </w:rPr>
          <w:t>1</w:t>
        </w:r>
      </w:ins>
      <w:del w:id="524" w:author="Stefan Hansel" w:date="2017-12-05T13:15:00Z">
        <w:r w:rsidR="004A0B2B" w:rsidDel="00014137">
          <w:rPr>
            <w:i/>
          </w:rPr>
          <w:delText>0</w:delText>
        </w:r>
      </w:del>
      <w:r>
        <w:t xml:space="preserve">.  Cash Advance </w:t>
      </w:r>
      <w:r w:rsidRPr="00DD0D61">
        <w:t xml:space="preserve">transactions are ineligible to go </w:t>
      </w:r>
      <w:proofErr w:type="spellStart"/>
      <w:r w:rsidRPr="00DD0D61">
        <w:t>Overlimit</w:t>
      </w:r>
      <w:proofErr w:type="spellEnd"/>
      <w:r>
        <w:t xml:space="preserve">.  </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5"/>
        <w:gridCol w:w="5575"/>
      </w:tblGrid>
      <w:tr w:rsidR="002D33E4" w:rsidRPr="008A2CD6" w14:paraId="3D3AC9CA" w14:textId="77777777" w:rsidTr="008003CD">
        <w:trPr>
          <w:trHeight w:val="408"/>
          <w:jc w:val="center"/>
        </w:trPr>
        <w:tc>
          <w:tcPr>
            <w:tcW w:w="8270" w:type="dxa"/>
            <w:gridSpan w:val="2"/>
            <w:shd w:val="clear" w:color="auto" w:fill="44546A" w:themeFill="text2"/>
            <w:tcMar>
              <w:top w:w="29" w:type="dxa"/>
              <w:left w:w="115" w:type="dxa"/>
              <w:bottom w:w="0" w:type="dxa"/>
              <w:right w:w="115" w:type="dxa"/>
            </w:tcMar>
            <w:vAlign w:val="center"/>
          </w:tcPr>
          <w:p w14:paraId="50BEA7DE" w14:textId="77777777" w:rsidR="002D33E4" w:rsidRPr="008A2CD6" w:rsidRDefault="002D33E4" w:rsidP="008003CD">
            <w:pPr>
              <w:spacing w:before="100" w:beforeAutospacing="1" w:after="100" w:afterAutospacing="1"/>
              <w:jc w:val="center"/>
              <w:rPr>
                <w:b/>
                <w:color w:val="FFFFFF" w:themeColor="background1"/>
              </w:rPr>
            </w:pPr>
            <w:r>
              <w:rPr>
                <w:b/>
                <w:color w:val="FFFFFF" w:themeColor="background1"/>
              </w:rPr>
              <w:t xml:space="preserve">Table </w:t>
            </w:r>
            <w:del w:id="525" w:author="Stefan Hansel" w:date="2017-12-05T13:15:00Z">
              <w:r w:rsidR="004A0B2B" w:rsidDel="00014137">
                <w:rPr>
                  <w:b/>
                  <w:color w:val="FFFFFF" w:themeColor="background1"/>
                </w:rPr>
                <w:delText>9</w:delText>
              </w:r>
            </w:del>
            <w:ins w:id="526" w:author="Stefan Hansel" w:date="2017-12-05T13:15:00Z">
              <w:r w:rsidR="00014137">
                <w:rPr>
                  <w:b/>
                  <w:color w:val="FFFFFF" w:themeColor="background1"/>
                </w:rPr>
                <w:t>10</w:t>
              </w:r>
            </w:ins>
            <w:r>
              <w:rPr>
                <w:b/>
                <w:color w:val="FFFFFF" w:themeColor="background1"/>
              </w:rPr>
              <w:t>:</w:t>
            </w:r>
            <w:r w:rsidRPr="008A2CD6">
              <w:rPr>
                <w:b/>
                <w:color w:val="FFFFFF" w:themeColor="background1"/>
              </w:rPr>
              <w:t xml:space="preserve"> </w:t>
            </w:r>
            <w:r>
              <w:rPr>
                <w:b/>
                <w:color w:val="FFFFFF" w:themeColor="background1"/>
              </w:rPr>
              <w:t>Open to Buy Calculation</w:t>
            </w:r>
          </w:p>
        </w:tc>
      </w:tr>
      <w:tr w:rsidR="002D33E4" w:rsidRPr="008A2CD6" w14:paraId="70F513DA" w14:textId="77777777" w:rsidTr="008003CD">
        <w:trPr>
          <w:trHeight w:val="416"/>
          <w:jc w:val="center"/>
        </w:trPr>
        <w:tc>
          <w:tcPr>
            <w:tcW w:w="2695" w:type="dxa"/>
            <w:tcMar>
              <w:top w:w="29" w:type="dxa"/>
              <w:left w:w="115" w:type="dxa"/>
              <w:bottom w:w="0" w:type="dxa"/>
              <w:right w:w="115" w:type="dxa"/>
            </w:tcMar>
            <w:vAlign w:val="center"/>
            <w:hideMark/>
          </w:tcPr>
          <w:p w14:paraId="135C1191" w14:textId="77777777" w:rsidR="002D33E4" w:rsidRPr="00F02031" w:rsidRDefault="002D33E4" w:rsidP="008003CD">
            <w:pPr>
              <w:spacing w:before="100" w:beforeAutospacing="1" w:after="100" w:afterAutospacing="1"/>
              <w:rPr>
                <w:sz w:val="20"/>
                <w:szCs w:val="20"/>
                <w:highlight w:val="yellow"/>
              </w:rPr>
            </w:pPr>
            <w:r>
              <w:rPr>
                <w:sz w:val="20"/>
                <w:szCs w:val="20"/>
              </w:rPr>
              <w:t xml:space="preserve">Maximum </w:t>
            </w:r>
            <w:proofErr w:type="spellStart"/>
            <w:r>
              <w:rPr>
                <w:sz w:val="20"/>
                <w:szCs w:val="20"/>
              </w:rPr>
              <w:t>Overlimit</w:t>
            </w:r>
            <w:proofErr w:type="spellEnd"/>
            <w:r>
              <w:rPr>
                <w:sz w:val="20"/>
                <w:szCs w:val="20"/>
              </w:rPr>
              <w:t xml:space="preserve"> B</w:t>
            </w:r>
            <w:r w:rsidRPr="00F02031">
              <w:rPr>
                <w:sz w:val="20"/>
                <w:szCs w:val="20"/>
              </w:rPr>
              <w:t xml:space="preserve">alance (see </w:t>
            </w:r>
            <w:r>
              <w:rPr>
                <w:sz w:val="20"/>
                <w:szCs w:val="20"/>
              </w:rPr>
              <w:t>Table 1</w:t>
            </w:r>
            <w:r w:rsidR="00FC1935">
              <w:rPr>
                <w:sz w:val="20"/>
                <w:szCs w:val="20"/>
              </w:rPr>
              <w:t>0</w:t>
            </w:r>
            <w:r w:rsidRPr="007E6DEB">
              <w:rPr>
                <w:sz w:val="20"/>
                <w:szCs w:val="20"/>
              </w:rPr>
              <w:t xml:space="preserve"> below</w:t>
            </w:r>
            <w:r w:rsidRPr="00F02031">
              <w:rPr>
                <w:sz w:val="20"/>
                <w:szCs w:val="20"/>
              </w:rPr>
              <w:t>)</w:t>
            </w:r>
          </w:p>
        </w:tc>
        <w:tc>
          <w:tcPr>
            <w:tcW w:w="5575" w:type="dxa"/>
            <w:tcMar>
              <w:top w:w="29" w:type="dxa"/>
              <w:left w:w="115" w:type="dxa"/>
              <w:bottom w:w="0" w:type="dxa"/>
              <w:right w:w="115" w:type="dxa"/>
            </w:tcMar>
            <w:vAlign w:val="center"/>
            <w:hideMark/>
          </w:tcPr>
          <w:p w14:paraId="4E1AB095" w14:textId="77777777" w:rsidR="002D33E4" w:rsidRPr="00F02031" w:rsidRDefault="002D33E4" w:rsidP="008003CD">
            <w:pPr>
              <w:spacing w:before="100" w:beforeAutospacing="1" w:after="100" w:afterAutospacing="1"/>
              <w:rPr>
                <w:sz w:val="20"/>
                <w:szCs w:val="20"/>
                <w:highlight w:val="yellow"/>
              </w:rPr>
            </w:pPr>
            <w:r w:rsidRPr="00F02031">
              <w:rPr>
                <w:sz w:val="20"/>
                <w:szCs w:val="20"/>
              </w:rPr>
              <w:t>Maximum balance above the Credit Limit a customer can have</w:t>
            </w:r>
          </w:p>
        </w:tc>
      </w:tr>
      <w:tr w:rsidR="002D33E4" w:rsidRPr="008A2CD6" w14:paraId="208D25F1" w14:textId="77777777" w:rsidTr="008003CD">
        <w:trPr>
          <w:trHeight w:val="416"/>
          <w:jc w:val="center"/>
        </w:trPr>
        <w:tc>
          <w:tcPr>
            <w:tcW w:w="2695" w:type="dxa"/>
            <w:tcMar>
              <w:top w:w="29" w:type="dxa"/>
              <w:left w:w="115" w:type="dxa"/>
              <w:bottom w:w="0" w:type="dxa"/>
              <w:right w:w="115" w:type="dxa"/>
            </w:tcMar>
            <w:vAlign w:val="center"/>
          </w:tcPr>
          <w:p w14:paraId="0507763A" w14:textId="77777777" w:rsidR="002D33E4" w:rsidRPr="00F02031" w:rsidRDefault="002D33E4" w:rsidP="008003CD">
            <w:pPr>
              <w:spacing w:before="100" w:beforeAutospacing="1" w:after="100" w:afterAutospacing="1"/>
              <w:rPr>
                <w:sz w:val="20"/>
                <w:szCs w:val="20"/>
              </w:rPr>
            </w:pPr>
            <w:r w:rsidRPr="00F02031">
              <w:rPr>
                <w:sz w:val="20"/>
                <w:szCs w:val="20"/>
              </w:rPr>
              <w:t>Open to Buy</w:t>
            </w:r>
          </w:p>
        </w:tc>
        <w:tc>
          <w:tcPr>
            <w:tcW w:w="5575" w:type="dxa"/>
            <w:tcMar>
              <w:top w:w="29" w:type="dxa"/>
              <w:left w:w="115" w:type="dxa"/>
              <w:bottom w:w="0" w:type="dxa"/>
              <w:right w:w="115" w:type="dxa"/>
            </w:tcMar>
            <w:vAlign w:val="center"/>
          </w:tcPr>
          <w:p w14:paraId="0A4F556E" w14:textId="77777777" w:rsidR="002D33E4" w:rsidRPr="00F02031" w:rsidRDefault="002D33E4" w:rsidP="008003CD">
            <w:pPr>
              <w:spacing w:before="100" w:beforeAutospacing="1" w:after="100" w:afterAutospacing="1"/>
              <w:rPr>
                <w:sz w:val="20"/>
                <w:szCs w:val="20"/>
              </w:rPr>
            </w:pPr>
            <w:r>
              <w:rPr>
                <w:sz w:val="20"/>
                <w:szCs w:val="20"/>
              </w:rPr>
              <w:t xml:space="preserve">Maximum </w:t>
            </w:r>
            <w:proofErr w:type="spellStart"/>
            <w:r>
              <w:rPr>
                <w:sz w:val="20"/>
                <w:szCs w:val="20"/>
              </w:rPr>
              <w:t>Overlimit</w:t>
            </w:r>
            <w:proofErr w:type="spellEnd"/>
            <w:r>
              <w:rPr>
                <w:sz w:val="20"/>
                <w:szCs w:val="20"/>
              </w:rPr>
              <w:t xml:space="preserve"> Balance + Credit Limit – Current B</w:t>
            </w:r>
            <w:r w:rsidRPr="00F02031">
              <w:rPr>
                <w:sz w:val="20"/>
                <w:szCs w:val="20"/>
              </w:rPr>
              <w:t>alance</w:t>
            </w:r>
          </w:p>
        </w:tc>
      </w:tr>
    </w:tbl>
    <w:p w14:paraId="61F5653E" w14:textId="77777777" w:rsidR="002D33E4" w:rsidRDefault="002D33E4" w:rsidP="002D33E4">
      <w:pPr>
        <w:jc w:val="both"/>
      </w:pP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58"/>
        <w:gridCol w:w="5717"/>
      </w:tblGrid>
      <w:tr w:rsidR="002D33E4" w:rsidRPr="008A2CD6" w14:paraId="2CA3F7FC" w14:textId="77777777" w:rsidTr="008003CD">
        <w:trPr>
          <w:trHeight w:val="539"/>
          <w:jc w:val="center"/>
        </w:trPr>
        <w:tc>
          <w:tcPr>
            <w:tcW w:w="8375" w:type="dxa"/>
            <w:gridSpan w:val="2"/>
            <w:shd w:val="clear" w:color="auto" w:fill="44546A" w:themeFill="text2"/>
            <w:tcMar>
              <w:top w:w="14" w:type="dxa"/>
              <w:left w:w="144" w:type="dxa"/>
              <w:bottom w:w="14" w:type="dxa"/>
              <w:right w:w="14" w:type="dxa"/>
            </w:tcMar>
            <w:vAlign w:val="center"/>
          </w:tcPr>
          <w:p w14:paraId="1E39DB6F" w14:textId="77777777" w:rsidR="002D33E4" w:rsidRPr="008A2CD6" w:rsidRDefault="002D33E4" w:rsidP="008003CD">
            <w:pPr>
              <w:spacing w:before="100" w:beforeAutospacing="1" w:after="100" w:afterAutospacing="1"/>
              <w:jc w:val="center"/>
              <w:rPr>
                <w:b/>
                <w:color w:val="FFFFFF" w:themeColor="background1"/>
              </w:rPr>
            </w:pPr>
            <w:r>
              <w:rPr>
                <w:b/>
                <w:color w:val="FFFFFF" w:themeColor="background1"/>
              </w:rPr>
              <w:t xml:space="preserve">Table </w:t>
            </w:r>
            <w:r w:rsidR="004A0B2B">
              <w:rPr>
                <w:b/>
                <w:color w:val="FFFFFF" w:themeColor="background1"/>
              </w:rPr>
              <w:t>1</w:t>
            </w:r>
            <w:del w:id="527" w:author="Stefan Hansel" w:date="2017-12-05T13:15:00Z">
              <w:r w:rsidR="004A0B2B" w:rsidDel="00014137">
                <w:rPr>
                  <w:b/>
                  <w:color w:val="FFFFFF" w:themeColor="background1"/>
                </w:rPr>
                <w:delText>0</w:delText>
              </w:r>
            </w:del>
            <w:ins w:id="528" w:author="Stefan Hansel" w:date="2017-12-05T13:15:00Z">
              <w:r w:rsidR="00014137">
                <w:rPr>
                  <w:b/>
                  <w:color w:val="FFFFFF" w:themeColor="background1"/>
                </w:rPr>
                <w:t>1:</w:t>
              </w:r>
            </w:ins>
            <w:r w:rsidRPr="008A2CD6">
              <w:rPr>
                <w:b/>
                <w:color w:val="FFFFFF" w:themeColor="background1"/>
              </w:rPr>
              <w:t xml:space="preserve"> </w:t>
            </w:r>
            <w:r>
              <w:rPr>
                <w:b/>
                <w:color w:val="FFFFFF" w:themeColor="background1"/>
              </w:rPr>
              <w:t xml:space="preserve">Maximum </w:t>
            </w:r>
            <w:proofErr w:type="spellStart"/>
            <w:r>
              <w:rPr>
                <w:b/>
                <w:color w:val="FFFFFF" w:themeColor="background1"/>
              </w:rPr>
              <w:t>Overlimit</w:t>
            </w:r>
            <w:proofErr w:type="spellEnd"/>
            <w:r>
              <w:rPr>
                <w:b/>
                <w:color w:val="FFFFFF" w:themeColor="background1"/>
              </w:rPr>
              <w:t xml:space="preserve"> Balance</w:t>
            </w:r>
          </w:p>
        </w:tc>
      </w:tr>
      <w:tr w:rsidR="002D33E4" w:rsidRPr="008A2CD6" w14:paraId="3D680F83" w14:textId="77777777" w:rsidTr="008003CD">
        <w:trPr>
          <w:trHeight w:val="416"/>
          <w:jc w:val="center"/>
        </w:trPr>
        <w:tc>
          <w:tcPr>
            <w:tcW w:w="2658" w:type="dxa"/>
            <w:tcMar>
              <w:top w:w="14" w:type="dxa"/>
              <w:left w:w="144" w:type="dxa"/>
              <w:bottom w:w="14" w:type="dxa"/>
              <w:right w:w="14" w:type="dxa"/>
            </w:tcMar>
            <w:vAlign w:val="center"/>
          </w:tcPr>
          <w:p w14:paraId="296D3D0A" w14:textId="77777777" w:rsidR="002D33E4" w:rsidRPr="00330D03" w:rsidRDefault="002D33E4" w:rsidP="008003CD">
            <w:pPr>
              <w:spacing w:before="100" w:beforeAutospacing="1" w:after="100" w:afterAutospacing="1"/>
              <w:rPr>
                <w:b/>
                <w:sz w:val="20"/>
                <w:szCs w:val="20"/>
              </w:rPr>
            </w:pPr>
            <w:r w:rsidRPr="00330D03">
              <w:rPr>
                <w:b/>
              </w:rPr>
              <w:t>Behavior Score</w:t>
            </w:r>
          </w:p>
        </w:tc>
        <w:tc>
          <w:tcPr>
            <w:tcW w:w="5717" w:type="dxa"/>
            <w:tcMar>
              <w:top w:w="14" w:type="dxa"/>
              <w:left w:w="144" w:type="dxa"/>
              <w:bottom w:w="14" w:type="dxa"/>
              <w:right w:w="14" w:type="dxa"/>
            </w:tcMar>
            <w:vAlign w:val="center"/>
          </w:tcPr>
          <w:p w14:paraId="5ECB6ED7" w14:textId="77777777" w:rsidR="002D33E4" w:rsidRPr="00330D03" w:rsidRDefault="002D33E4" w:rsidP="008003CD">
            <w:pPr>
              <w:spacing w:before="100" w:beforeAutospacing="1" w:after="100" w:afterAutospacing="1"/>
              <w:rPr>
                <w:b/>
                <w:sz w:val="20"/>
                <w:szCs w:val="20"/>
              </w:rPr>
            </w:pPr>
            <w:r w:rsidRPr="00330D03">
              <w:rPr>
                <w:b/>
              </w:rPr>
              <w:t xml:space="preserve">Maximum </w:t>
            </w:r>
            <w:proofErr w:type="spellStart"/>
            <w:r w:rsidRPr="00330D03">
              <w:rPr>
                <w:b/>
              </w:rPr>
              <w:t>Overlimit</w:t>
            </w:r>
            <w:proofErr w:type="spellEnd"/>
            <w:r w:rsidRPr="00330D03">
              <w:rPr>
                <w:b/>
              </w:rPr>
              <w:t xml:space="preserve"> balance</w:t>
            </w:r>
          </w:p>
        </w:tc>
      </w:tr>
      <w:tr w:rsidR="002D33E4" w:rsidRPr="008A2CD6" w14:paraId="00FC17CF" w14:textId="77777777" w:rsidTr="008003CD">
        <w:trPr>
          <w:trHeight w:val="428"/>
          <w:jc w:val="center"/>
        </w:trPr>
        <w:tc>
          <w:tcPr>
            <w:tcW w:w="2658" w:type="dxa"/>
            <w:tcMar>
              <w:top w:w="14" w:type="dxa"/>
              <w:left w:w="144" w:type="dxa"/>
              <w:bottom w:w="14" w:type="dxa"/>
              <w:right w:w="14" w:type="dxa"/>
            </w:tcMar>
            <w:vAlign w:val="center"/>
            <w:hideMark/>
          </w:tcPr>
          <w:p w14:paraId="5C27F386" w14:textId="77777777" w:rsidR="002D33E4" w:rsidRPr="00F02031" w:rsidRDefault="002D33E4" w:rsidP="008003CD">
            <w:pPr>
              <w:keepNext/>
              <w:keepLines/>
              <w:spacing w:before="100" w:beforeAutospacing="1" w:after="100" w:afterAutospacing="1"/>
              <w:outlineLvl w:val="7"/>
              <w:rPr>
                <w:sz w:val="20"/>
                <w:szCs w:val="20"/>
              </w:rPr>
            </w:pPr>
            <w:r w:rsidRPr="00F02031">
              <w:rPr>
                <w:sz w:val="20"/>
                <w:szCs w:val="20"/>
              </w:rPr>
              <w:t>&gt;=</w:t>
            </w:r>
            <w:r w:rsidR="00087691">
              <w:rPr>
                <w:sz w:val="20"/>
                <w:szCs w:val="20"/>
              </w:rPr>
              <w:t>680</w:t>
            </w:r>
          </w:p>
        </w:tc>
        <w:tc>
          <w:tcPr>
            <w:tcW w:w="5717" w:type="dxa"/>
            <w:tcMar>
              <w:top w:w="14" w:type="dxa"/>
              <w:left w:w="144" w:type="dxa"/>
              <w:bottom w:w="14" w:type="dxa"/>
              <w:right w:w="14" w:type="dxa"/>
            </w:tcMar>
            <w:vAlign w:val="center"/>
            <w:hideMark/>
          </w:tcPr>
          <w:p w14:paraId="03B63AD8" w14:textId="77777777" w:rsidR="002D33E4" w:rsidRPr="00F02031" w:rsidRDefault="002D33E4" w:rsidP="008003CD">
            <w:pPr>
              <w:keepNext/>
              <w:keepLines/>
              <w:spacing w:before="100" w:beforeAutospacing="1" w:after="100" w:afterAutospacing="1"/>
              <w:outlineLvl w:val="7"/>
              <w:rPr>
                <w:sz w:val="20"/>
                <w:szCs w:val="20"/>
              </w:rPr>
            </w:pPr>
            <w:r>
              <w:rPr>
                <w:sz w:val="20"/>
                <w:szCs w:val="20"/>
              </w:rPr>
              <w:t>15% of the Credit Line</w:t>
            </w:r>
          </w:p>
        </w:tc>
      </w:tr>
      <w:tr w:rsidR="002D33E4" w:rsidRPr="008A2CD6" w14:paraId="395A49F1" w14:textId="77777777" w:rsidTr="008003CD">
        <w:trPr>
          <w:trHeight w:val="416"/>
          <w:jc w:val="center"/>
        </w:trPr>
        <w:tc>
          <w:tcPr>
            <w:tcW w:w="2658" w:type="dxa"/>
            <w:tcMar>
              <w:top w:w="14" w:type="dxa"/>
              <w:left w:w="144" w:type="dxa"/>
              <w:bottom w:w="14" w:type="dxa"/>
              <w:right w:w="14" w:type="dxa"/>
            </w:tcMar>
            <w:vAlign w:val="center"/>
            <w:hideMark/>
          </w:tcPr>
          <w:p w14:paraId="622A2189" w14:textId="77777777" w:rsidR="002D33E4" w:rsidRPr="00F02031" w:rsidRDefault="002D33E4" w:rsidP="008003CD">
            <w:pPr>
              <w:spacing w:before="100" w:beforeAutospacing="1" w:after="100" w:afterAutospacing="1"/>
              <w:rPr>
                <w:sz w:val="20"/>
                <w:szCs w:val="20"/>
              </w:rPr>
            </w:pPr>
            <w:r w:rsidRPr="00F02031">
              <w:rPr>
                <w:sz w:val="20"/>
                <w:szCs w:val="20"/>
              </w:rPr>
              <w:t>660 – 6</w:t>
            </w:r>
            <w:r w:rsidR="001E67E0">
              <w:rPr>
                <w:sz w:val="20"/>
                <w:szCs w:val="20"/>
              </w:rPr>
              <w:t>79</w:t>
            </w:r>
          </w:p>
        </w:tc>
        <w:tc>
          <w:tcPr>
            <w:tcW w:w="5717" w:type="dxa"/>
            <w:tcMar>
              <w:top w:w="14" w:type="dxa"/>
              <w:left w:w="144" w:type="dxa"/>
              <w:bottom w:w="14" w:type="dxa"/>
              <w:right w:w="14" w:type="dxa"/>
            </w:tcMar>
            <w:vAlign w:val="center"/>
            <w:hideMark/>
          </w:tcPr>
          <w:p w14:paraId="05556D99" w14:textId="77777777" w:rsidR="002D33E4" w:rsidRPr="00F02031" w:rsidRDefault="002D33E4" w:rsidP="008003CD">
            <w:pPr>
              <w:keepNext/>
              <w:keepLines/>
              <w:spacing w:before="100" w:beforeAutospacing="1" w:after="100" w:afterAutospacing="1"/>
              <w:outlineLvl w:val="7"/>
              <w:rPr>
                <w:sz w:val="20"/>
                <w:szCs w:val="20"/>
              </w:rPr>
            </w:pPr>
            <w:r>
              <w:rPr>
                <w:sz w:val="20"/>
                <w:szCs w:val="20"/>
              </w:rPr>
              <w:t>10% of the Credit Line</w:t>
            </w:r>
          </w:p>
        </w:tc>
      </w:tr>
      <w:tr w:rsidR="002D33E4" w:rsidRPr="008A2CD6" w14:paraId="3BDB80E1" w14:textId="77777777" w:rsidTr="008003CD">
        <w:trPr>
          <w:trHeight w:val="462"/>
          <w:jc w:val="center"/>
        </w:trPr>
        <w:tc>
          <w:tcPr>
            <w:tcW w:w="2658" w:type="dxa"/>
            <w:tcMar>
              <w:top w:w="14" w:type="dxa"/>
              <w:left w:w="144" w:type="dxa"/>
              <w:bottom w:w="14" w:type="dxa"/>
              <w:right w:w="14" w:type="dxa"/>
            </w:tcMar>
            <w:vAlign w:val="center"/>
            <w:hideMark/>
          </w:tcPr>
          <w:p w14:paraId="57D387B4" w14:textId="77777777" w:rsidR="002D33E4" w:rsidRPr="00F02031" w:rsidRDefault="002D33E4" w:rsidP="008003CD">
            <w:pPr>
              <w:spacing w:before="100" w:beforeAutospacing="1" w:after="100" w:afterAutospacing="1"/>
              <w:rPr>
                <w:sz w:val="20"/>
                <w:szCs w:val="20"/>
                <w:highlight w:val="yellow"/>
              </w:rPr>
            </w:pPr>
            <w:r w:rsidRPr="00F02031">
              <w:rPr>
                <w:sz w:val="20"/>
                <w:szCs w:val="20"/>
              </w:rPr>
              <w:t>650 – 6</w:t>
            </w:r>
            <w:r w:rsidR="001E67E0">
              <w:rPr>
                <w:sz w:val="20"/>
                <w:szCs w:val="20"/>
              </w:rPr>
              <w:t>59</w:t>
            </w:r>
          </w:p>
        </w:tc>
        <w:tc>
          <w:tcPr>
            <w:tcW w:w="5717" w:type="dxa"/>
            <w:tcMar>
              <w:top w:w="14" w:type="dxa"/>
              <w:left w:w="144" w:type="dxa"/>
              <w:bottom w:w="14" w:type="dxa"/>
              <w:right w:w="14" w:type="dxa"/>
            </w:tcMar>
            <w:vAlign w:val="center"/>
            <w:hideMark/>
          </w:tcPr>
          <w:p w14:paraId="6909E678" w14:textId="77777777" w:rsidR="002D33E4" w:rsidRPr="00F02031" w:rsidRDefault="002D33E4" w:rsidP="008003CD">
            <w:pPr>
              <w:spacing w:before="100" w:beforeAutospacing="1" w:after="100" w:afterAutospacing="1"/>
              <w:rPr>
                <w:sz w:val="20"/>
                <w:szCs w:val="20"/>
                <w:highlight w:val="yellow"/>
              </w:rPr>
            </w:pPr>
            <w:r w:rsidRPr="00F02031">
              <w:rPr>
                <w:sz w:val="20"/>
                <w:szCs w:val="20"/>
              </w:rPr>
              <w:t>5% of the Credit Line</w:t>
            </w:r>
          </w:p>
        </w:tc>
      </w:tr>
      <w:tr w:rsidR="002D33E4" w:rsidRPr="008A2CD6" w14:paraId="1FC9049C" w14:textId="77777777" w:rsidTr="008003CD">
        <w:trPr>
          <w:trHeight w:val="458"/>
          <w:jc w:val="center"/>
        </w:trPr>
        <w:tc>
          <w:tcPr>
            <w:tcW w:w="2658" w:type="dxa"/>
            <w:tcMar>
              <w:top w:w="14" w:type="dxa"/>
              <w:left w:w="144" w:type="dxa"/>
              <w:bottom w:w="14" w:type="dxa"/>
              <w:right w:w="14" w:type="dxa"/>
            </w:tcMar>
            <w:vAlign w:val="center"/>
          </w:tcPr>
          <w:p w14:paraId="6EEC182B" w14:textId="77777777" w:rsidR="002D33E4" w:rsidRPr="00F02031" w:rsidRDefault="002D33E4" w:rsidP="008003CD">
            <w:pPr>
              <w:spacing w:before="100" w:beforeAutospacing="1" w:after="100" w:afterAutospacing="1"/>
              <w:rPr>
                <w:sz w:val="20"/>
                <w:szCs w:val="20"/>
              </w:rPr>
            </w:pPr>
            <w:r w:rsidRPr="00F02031">
              <w:rPr>
                <w:sz w:val="20"/>
                <w:szCs w:val="20"/>
              </w:rPr>
              <w:t>&lt;650</w:t>
            </w:r>
          </w:p>
        </w:tc>
        <w:tc>
          <w:tcPr>
            <w:tcW w:w="5717" w:type="dxa"/>
            <w:tcMar>
              <w:top w:w="14" w:type="dxa"/>
              <w:left w:w="144" w:type="dxa"/>
              <w:bottom w:w="14" w:type="dxa"/>
              <w:right w:w="14" w:type="dxa"/>
            </w:tcMar>
            <w:vAlign w:val="center"/>
          </w:tcPr>
          <w:p w14:paraId="7268210E" w14:textId="77777777" w:rsidR="002D33E4" w:rsidRPr="00F02031" w:rsidRDefault="002D33E4" w:rsidP="008003CD">
            <w:pPr>
              <w:spacing w:before="100" w:beforeAutospacing="1" w:after="100" w:afterAutospacing="1"/>
              <w:rPr>
                <w:sz w:val="20"/>
                <w:szCs w:val="20"/>
                <w:highlight w:val="yellow"/>
              </w:rPr>
            </w:pPr>
            <w:r w:rsidRPr="00F02031">
              <w:rPr>
                <w:sz w:val="20"/>
                <w:szCs w:val="20"/>
              </w:rPr>
              <w:t>$0</w:t>
            </w:r>
          </w:p>
        </w:tc>
      </w:tr>
    </w:tbl>
    <w:p w14:paraId="7DC28526" w14:textId="77777777" w:rsidR="002D33E4" w:rsidRDefault="002D33E4" w:rsidP="002D33E4">
      <w:pPr>
        <w:spacing w:before="240"/>
        <w:jc w:val="both"/>
      </w:pPr>
      <w:r w:rsidRPr="00E15479">
        <w:rPr>
          <w:b/>
          <w:highlight w:val="yellow"/>
          <w:rPrChange w:id="529" w:author="Jiayao Jiang" w:date="2018-01-12T10:26:00Z">
            <w:rPr/>
          </w:rPrChange>
        </w:rPr>
        <w:lastRenderedPageBreak/>
        <w:t xml:space="preserve">If a customer is continuously </w:t>
      </w:r>
      <w:proofErr w:type="spellStart"/>
      <w:r w:rsidRPr="00E15479">
        <w:rPr>
          <w:b/>
          <w:highlight w:val="yellow"/>
          <w:rPrChange w:id="530" w:author="Jiayao Jiang" w:date="2018-01-12T10:26:00Z">
            <w:rPr/>
          </w:rPrChange>
        </w:rPr>
        <w:t>Overlimit</w:t>
      </w:r>
      <w:proofErr w:type="spellEnd"/>
      <w:r w:rsidRPr="00E15479">
        <w:rPr>
          <w:b/>
          <w:highlight w:val="yellow"/>
          <w:rPrChange w:id="531" w:author="Jiayao Jiang" w:date="2018-01-12T10:26:00Z">
            <w:rPr/>
          </w:rPrChange>
        </w:rPr>
        <w:t xml:space="preserve"> for the past 2 statement cycles, such customer’s Card will be blocked from further usage, the customer will be placed in an </w:t>
      </w:r>
      <w:commentRangeStart w:id="532"/>
      <w:commentRangeStart w:id="533"/>
      <w:r w:rsidRPr="00E15479">
        <w:rPr>
          <w:b/>
          <w:highlight w:val="yellow"/>
          <w:rPrChange w:id="534" w:author="Jiayao Jiang" w:date="2018-01-12T10:26:00Z">
            <w:rPr/>
          </w:rPrChange>
        </w:rPr>
        <w:t>internal delinquent status</w:t>
      </w:r>
      <w:commentRangeEnd w:id="532"/>
      <w:r w:rsidR="00E15479">
        <w:rPr>
          <w:rStyle w:val="CommentReference"/>
          <w:rFonts w:ascii="Calibri" w:eastAsia="Calibri" w:hAnsi="Calibri" w:cs="Calibri"/>
          <w:color w:val="000000"/>
        </w:rPr>
        <w:commentReference w:id="532"/>
      </w:r>
      <w:commentRangeEnd w:id="533"/>
      <w:r w:rsidR="007F208F">
        <w:rPr>
          <w:rStyle w:val="CommentReference"/>
          <w:rFonts w:ascii="Calibri" w:eastAsia="Calibri" w:hAnsi="Calibri" w:cs="Calibri"/>
          <w:color w:val="000000"/>
        </w:rPr>
        <w:commentReference w:id="533"/>
      </w:r>
      <w:r>
        <w:t xml:space="preserve">, and the account will be sent to Collections to collect payment and reduce the balance.  Once the customer reduces the balance </w:t>
      </w:r>
      <w:r w:rsidR="000D31AD">
        <w:t xml:space="preserve">below the limit, the customer is no longer considered </w:t>
      </w:r>
      <w:r w:rsidR="0089702F">
        <w:t xml:space="preserve">internally delinquent due to continuous </w:t>
      </w:r>
      <w:proofErr w:type="spellStart"/>
      <w:r w:rsidR="0089702F">
        <w:t>Overlimit</w:t>
      </w:r>
      <w:proofErr w:type="spellEnd"/>
      <w:r w:rsidR="0089702F">
        <w:t xml:space="preserve"> and the respective block will be removed.</w:t>
      </w:r>
      <w:r w:rsidR="000D31AD">
        <w:t xml:space="preserve"> </w:t>
      </w:r>
    </w:p>
    <w:p w14:paraId="2A7AF0A7" w14:textId="77777777" w:rsidR="00341722" w:rsidRPr="008A2CD6" w:rsidRDefault="00341722" w:rsidP="007A6D29">
      <w:pPr>
        <w:pStyle w:val="Heading2"/>
        <w:numPr>
          <w:ilvl w:val="0"/>
          <w:numId w:val="3"/>
        </w:numPr>
      </w:pPr>
      <w:r>
        <w:t xml:space="preserve">Credit Line </w:t>
      </w:r>
      <w:r w:rsidR="00956CE0">
        <w:t>Increases</w:t>
      </w:r>
      <w:r w:rsidR="00F07234">
        <w:t xml:space="preserve"> (CLIs)</w:t>
      </w:r>
    </w:p>
    <w:p w14:paraId="496EF53C" w14:textId="77777777" w:rsidR="007067F6" w:rsidRDefault="00B35CDE" w:rsidP="0075385A">
      <w:pPr>
        <w:jc w:val="both"/>
      </w:pPr>
      <w:r>
        <w:t>C</w:t>
      </w:r>
      <w:r w:rsidR="00341722">
        <w:t>ustomer credit card usage, internal &amp; external performance</w:t>
      </w:r>
      <w:r>
        <w:t xml:space="preserve"> will be reviewed periodically</w:t>
      </w:r>
      <w:r w:rsidR="00341722">
        <w:t xml:space="preserve"> to determine whether to increase </w:t>
      </w:r>
      <w:r w:rsidR="0075385A">
        <w:t xml:space="preserve">Credit Lines and increase usage of the product.  Line increase decisions will be subject to profitability constraints (i.e. restricted to low risk customers who are using the Card to a sufficient extent to warrant an increase).  Such decisions will </w:t>
      </w:r>
      <w:r w:rsidR="00C53E17">
        <w:t>be made in compliance with applicable legal and regulatory requirements</w:t>
      </w:r>
      <w:r w:rsidR="00251703">
        <w:t>,</w:t>
      </w:r>
      <w:r w:rsidR="00C53E17">
        <w:t xml:space="preserve"> </w:t>
      </w:r>
      <w:r w:rsidR="0075385A">
        <w:t>specifically ensuring the customer’s ability to pay</w:t>
      </w:r>
      <w:r w:rsidR="00183DF6">
        <w:t xml:space="preserve"> and sending NOAAs as required under Regulation B</w:t>
      </w:r>
      <w:r w:rsidR="0075385A">
        <w:t>.  Line increase decisions will also be subject to operations &amp; cust</w:t>
      </w:r>
      <w:r w:rsidR="0073409F">
        <w:t>omer experience considerations</w:t>
      </w:r>
      <w:r w:rsidR="0075385A">
        <w:t>.</w:t>
      </w:r>
    </w:p>
    <w:p w14:paraId="40C2CBF9" w14:textId="77777777" w:rsidR="003A0EAB" w:rsidRDefault="00F07234" w:rsidP="00341722">
      <w:pPr>
        <w:jc w:val="both"/>
      </w:pPr>
      <w:r>
        <w:t>CLIs</w:t>
      </w:r>
      <w:r w:rsidR="0075385A">
        <w:t xml:space="preserve"> can be of 2 types – </w:t>
      </w:r>
      <w:r w:rsidR="00B35CDE">
        <w:t xml:space="preserve">Bank </w:t>
      </w:r>
      <w:r w:rsidR="0075385A">
        <w:t xml:space="preserve">initiated or Customer requested.  In either case </w:t>
      </w:r>
      <w:r w:rsidR="006B2252">
        <w:t xml:space="preserve">if </w:t>
      </w:r>
      <w:r w:rsidR="0075385A">
        <w:t xml:space="preserve">customers </w:t>
      </w:r>
      <w:r w:rsidR="006B2252">
        <w:t xml:space="preserve">meet one or more of the criteria defined </w:t>
      </w:r>
      <w:r w:rsidR="008366EB" w:rsidRPr="000E4E55">
        <w:t xml:space="preserve">in </w:t>
      </w:r>
      <w:r w:rsidR="008366EB" w:rsidRPr="00D634CB">
        <w:rPr>
          <w:i/>
        </w:rPr>
        <w:t>Table</w:t>
      </w:r>
      <w:r w:rsidR="0043570E">
        <w:rPr>
          <w:i/>
        </w:rPr>
        <w:t xml:space="preserve"> </w:t>
      </w:r>
      <w:r w:rsidR="004A0B2B">
        <w:rPr>
          <w:i/>
        </w:rPr>
        <w:t>1</w:t>
      </w:r>
      <w:del w:id="535" w:author="Stefan Hansel" w:date="2017-12-05T13:16:00Z">
        <w:r w:rsidR="004A0B2B" w:rsidDel="00014137">
          <w:rPr>
            <w:i/>
          </w:rPr>
          <w:delText>1</w:delText>
        </w:r>
      </w:del>
      <w:ins w:id="536" w:author="Stefan Hansel" w:date="2017-12-05T13:16:00Z">
        <w:r w:rsidR="00014137">
          <w:rPr>
            <w:i/>
          </w:rPr>
          <w:t>2</w:t>
        </w:r>
      </w:ins>
      <w:r w:rsidR="006B2252">
        <w:t xml:space="preserve">, they will not </w:t>
      </w:r>
      <w:r w:rsidR="0075385A">
        <w:t>be eligible for a Line increase.</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0" w:type="dxa"/>
        </w:tblCellMar>
        <w:tblLook w:val="04A0" w:firstRow="1" w:lastRow="0" w:firstColumn="1" w:lastColumn="0" w:noHBand="0" w:noVBand="1"/>
      </w:tblPr>
      <w:tblGrid>
        <w:gridCol w:w="8270"/>
      </w:tblGrid>
      <w:tr w:rsidR="003A0EAB" w:rsidRPr="008A2CD6" w14:paraId="0CE21456" w14:textId="77777777" w:rsidTr="0085307E">
        <w:trPr>
          <w:trHeight w:val="408"/>
          <w:jc w:val="center"/>
        </w:trPr>
        <w:tc>
          <w:tcPr>
            <w:tcW w:w="8270" w:type="dxa"/>
            <w:shd w:val="clear" w:color="auto" w:fill="44546A" w:themeFill="text2"/>
            <w:vAlign w:val="center"/>
          </w:tcPr>
          <w:p w14:paraId="0C17ECBF" w14:textId="77777777" w:rsidR="003A0EAB" w:rsidRPr="008A2CD6" w:rsidRDefault="003A0EAB" w:rsidP="003A0EAB">
            <w:pPr>
              <w:spacing w:before="100" w:beforeAutospacing="1" w:after="100" w:afterAutospacing="1"/>
              <w:jc w:val="center"/>
              <w:rPr>
                <w:b/>
                <w:color w:val="FFFFFF" w:themeColor="background1"/>
              </w:rPr>
            </w:pPr>
            <w:r>
              <w:rPr>
                <w:b/>
                <w:color w:val="FFFFFF" w:themeColor="background1"/>
              </w:rPr>
              <w:t xml:space="preserve">Table </w:t>
            </w:r>
            <w:r w:rsidR="004A0B2B">
              <w:rPr>
                <w:b/>
                <w:color w:val="FFFFFF" w:themeColor="background1"/>
              </w:rPr>
              <w:t>1</w:t>
            </w:r>
            <w:del w:id="537" w:author="Stefan Hansel" w:date="2017-12-05T13:16:00Z">
              <w:r w:rsidR="004A0B2B" w:rsidDel="00014137">
                <w:rPr>
                  <w:b/>
                  <w:color w:val="FFFFFF" w:themeColor="background1"/>
                </w:rPr>
                <w:delText>1</w:delText>
              </w:r>
            </w:del>
            <w:ins w:id="538" w:author="Stefan Hansel" w:date="2017-12-05T13:16:00Z">
              <w:r w:rsidR="00014137">
                <w:rPr>
                  <w:b/>
                  <w:color w:val="FFFFFF" w:themeColor="background1"/>
                </w:rPr>
                <w:t>2</w:t>
              </w:r>
            </w:ins>
            <w:r>
              <w:rPr>
                <w:b/>
                <w:color w:val="FFFFFF" w:themeColor="background1"/>
              </w:rPr>
              <w:t>:</w:t>
            </w:r>
            <w:r w:rsidRPr="008A2CD6">
              <w:rPr>
                <w:b/>
                <w:color w:val="FFFFFF" w:themeColor="background1"/>
              </w:rPr>
              <w:t xml:space="preserve"> </w:t>
            </w:r>
            <w:r>
              <w:rPr>
                <w:b/>
                <w:color w:val="FFFFFF" w:themeColor="background1"/>
              </w:rPr>
              <w:t>Credit Line Increase Ineligibility Checks</w:t>
            </w:r>
          </w:p>
        </w:tc>
      </w:tr>
      <w:tr w:rsidR="002A0FB0" w:rsidRPr="008A2CD6" w14:paraId="3242936A" w14:textId="77777777" w:rsidTr="0085307E">
        <w:trPr>
          <w:trHeight w:val="132"/>
          <w:jc w:val="center"/>
        </w:trPr>
        <w:tc>
          <w:tcPr>
            <w:tcW w:w="8270" w:type="dxa"/>
            <w:vAlign w:val="center"/>
          </w:tcPr>
          <w:p w14:paraId="5832DC84" w14:textId="77777777" w:rsidR="002A0FB0" w:rsidRPr="005B3D81" w:rsidRDefault="002A0FB0" w:rsidP="0085307E">
            <w:pPr>
              <w:spacing w:before="100" w:beforeAutospacing="1" w:after="100" w:afterAutospacing="1"/>
              <w:rPr>
                <w:sz w:val="20"/>
                <w:szCs w:val="20"/>
              </w:rPr>
            </w:pPr>
            <w:r>
              <w:rPr>
                <w:sz w:val="20"/>
                <w:szCs w:val="20"/>
              </w:rPr>
              <w:t xml:space="preserve">Any ineligibility checks in table </w:t>
            </w:r>
            <w:del w:id="539" w:author="Stefan Hansel" w:date="2017-12-05T13:16:00Z">
              <w:r w:rsidDel="00014137">
                <w:rPr>
                  <w:sz w:val="20"/>
                  <w:szCs w:val="20"/>
                </w:rPr>
                <w:delText>8</w:delText>
              </w:r>
            </w:del>
            <w:ins w:id="540" w:author="Stefan Hansel" w:date="2017-12-05T13:16:00Z">
              <w:r w:rsidR="00014137">
                <w:rPr>
                  <w:sz w:val="20"/>
                  <w:szCs w:val="20"/>
                </w:rPr>
                <w:t>9</w:t>
              </w:r>
            </w:ins>
          </w:p>
        </w:tc>
      </w:tr>
      <w:tr w:rsidR="003A0EAB" w:rsidRPr="008A2CD6" w14:paraId="7EDAC60F" w14:textId="77777777" w:rsidTr="0085307E">
        <w:trPr>
          <w:trHeight w:val="132"/>
          <w:jc w:val="center"/>
        </w:trPr>
        <w:tc>
          <w:tcPr>
            <w:tcW w:w="8270" w:type="dxa"/>
            <w:vAlign w:val="center"/>
          </w:tcPr>
          <w:p w14:paraId="3F1E0CB8" w14:textId="77777777" w:rsidR="003A0EAB" w:rsidRPr="005B3D81" w:rsidRDefault="003A0EAB" w:rsidP="0085307E">
            <w:pPr>
              <w:spacing w:before="100" w:beforeAutospacing="1" w:after="100" w:afterAutospacing="1"/>
              <w:rPr>
                <w:sz w:val="20"/>
                <w:szCs w:val="20"/>
              </w:rPr>
            </w:pPr>
            <w:r w:rsidRPr="005B3D81">
              <w:rPr>
                <w:sz w:val="20"/>
                <w:szCs w:val="20"/>
              </w:rPr>
              <w:t xml:space="preserve">Any account </w:t>
            </w:r>
            <w:r w:rsidR="0026379A" w:rsidRPr="005B3D81">
              <w:rPr>
                <w:sz w:val="20"/>
                <w:szCs w:val="20"/>
              </w:rPr>
              <w:t xml:space="preserve">that </w:t>
            </w:r>
            <w:r w:rsidR="0026379A">
              <w:rPr>
                <w:sz w:val="20"/>
                <w:szCs w:val="20"/>
              </w:rPr>
              <w:t>has been open for less than</w:t>
            </w:r>
            <w:r w:rsidR="0026379A" w:rsidRPr="005B3D81">
              <w:rPr>
                <w:sz w:val="20"/>
                <w:szCs w:val="20"/>
              </w:rPr>
              <w:t xml:space="preserve"> 6 </w:t>
            </w:r>
            <w:r w:rsidR="0026379A" w:rsidRPr="00AF532E">
              <w:rPr>
                <w:sz w:val="20"/>
                <w:szCs w:val="20"/>
              </w:rPr>
              <w:t>cycles</w:t>
            </w:r>
          </w:p>
        </w:tc>
      </w:tr>
      <w:tr w:rsidR="003A0EAB" w:rsidRPr="008A2CD6" w14:paraId="07B5D72F" w14:textId="77777777" w:rsidTr="0085307E">
        <w:trPr>
          <w:trHeight w:val="132"/>
          <w:jc w:val="center"/>
        </w:trPr>
        <w:tc>
          <w:tcPr>
            <w:tcW w:w="8270" w:type="dxa"/>
            <w:vAlign w:val="center"/>
          </w:tcPr>
          <w:p w14:paraId="29ED17C6" w14:textId="77777777" w:rsidR="003A0EAB" w:rsidRPr="005B3D81" w:rsidRDefault="003A0EAB" w:rsidP="0085307E">
            <w:pPr>
              <w:spacing w:before="100" w:beforeAutospacing="1" w:after="100" w:afterAutospacing="1"/>
              <w:rPr>
                <w:sz w:val="20"/>
                <w:szCs w:val="20"/>
              </w:rPr>
            </w:pPr>
            <w:r w:rsidRPr="005B3D81">
              <w:rPr>
                <w:sz w:val="20"/>
                <w:szCs w:val="20"/>
              </w:rPr>
              <w:t xml:space="preserve">Any account </w:t>
            </w:r>
            <w:r w:rsidR="0026379A">
              <w:rPr>
                <w:sz w:val="20"/>
                <w:szCs w:val="20"/>
              </w:rPr>
              <w:t>Delinquent</w:t>
            </w:r>
            <w:r w:rsidR="0026379A" w:rsidRPr="005B3D81">
              <w:rPr>
                <w:sz w:val="20"/>
                <w:szCs w:val="20"/>
              </w:rPr>
              <w:t xml:space="preserve"> in the past 3 </w:t>
            </w:r>
            <w:r w:rsidR="0026379A">
              <w:rPr>
                <w:sz w:val="20"/>
                <w:szCs w:val="20"/>
              </w:rPr>
              <w:t>cycles</w:t>
            </w:r>
          </w:p>
        </w:tc>
      </w:tr>
      <w:tr w:rsidR="003A0EAB" w:rsidRPr="008A2CD6" w14:paraId="1359868C" w14:textId="77777777" w:rsidTr="0085307E">
        <w:trPr>
          <w:trHeight w:val="132"/>
          <w:jc w:val="center"/>
        </w:trPr>
        <w:tc>
          <w:tcPr>
            <w:tcW w:w="8270" w:type="dxa"/>
            <w:vAlign w:val="center"/>
          </w:tcPr>
          <w:p w14:paraId="660CC7CA" w14:textId="77777777" w:rsidR="003A0EAB" w:rsidRPr="005B3D81" w:rsidRDefault="003A0EAB" w:rsidP="0085307E">
            <w:pPr>
              <w:spacing w:before="100" w:beforeAutospacing="1" w:after="100" w:afterAutospacing="1"/>
              <w:rPr>
                <w:sz w:val="20"/>
                <w:szCs w:val="20"/>
              </w:rPr>
            </w:pPr>
            <w:r w:rsidRPr="005B3D81">
              <w:rPr>
                <w:sz w:val="20"/>
                <w:szCs w:val="20"/>
              </w:rPr>
              <w:t>Any account that had a Credit Line change in the past 6 months</w:t>
            </w:r>
          </w:p>
        </w:tc>
      </w:tr>
      <w:tr w:rsidR="003A0EAB" w:rsidRPr="008A2CD6" w14:paraId="3BF4634D" w14:textId="77777777" w:rsidTr="0085307E">
        <w:trPr>
          <w:trHeight w:val="132"/>
          <w:jc w:val="center"/>
        </w:trPr>
        <w:tc>
          <w:tcPr>
            <w:tcW w:w="8270" w:type="dxa"/>
            <w:vAlign w:val="center"/>
          </w:tcPr>
          <w:p w14:paraId="6C8B6D7E" w14:textId="77777777" w:rsidR="003A0EAB" w:rsidRPr="005B3D81" w:rsidRDefault="003A0EAB" w:rsidP="0085307E">
            <w:pPr>
              <w:spacing w:before="100" w:beforeAutospacing="1" w:after="100" w:afterAutospacing="1"/>
              <w:rPr>
                <w:sz w:val="20"/>
                <w:szCs w:val="20"/>
              </w:rPr>
            </w:pPr>
            <w:r w:rsidRPr="005B3D81">
              <w:rPr>
                <w:sz w:val="20"/>
                <w:szCs w:val="20"/>
              </w:rPr>
              <w:t xml:space="preserve">Any account with a Valid FICO score less than 600 or an Invalid FICO score.  </w:t>
            </w:r>
          </w:p>
        </w:tc>
      </w:tr>
    </w:tbl>
    <w:p w14:paraId="29924370" w14:textId="77777777" w:rsidR="003B59F2" w:rsidRDefault="008D67A3" w:rsidP="003B59F2">
      <w:pPr>
        <w:spacing w:before="240" w:after="0"/>
      </w:pPr>
      <w:r>
        <w:t xml:space="preserve">For ease of operations and for customer communication considerations, </w:t>
      </w:r>
      <w:r w:rsidR="00B35CDE">
        <w:t>there is</w:t>
      </w:r>
      <w:r>
        <w:t xml:space="preserve"> </w:t>
      </w:r>
      <w:r w:rsidRPr="00E15479">
        <w:rPr>
          <w:b/>
          <w:highlight w:val="yellow"/>
          <w:rPrChange w:id="541" w:author="Jiayao Jiang" w:date="2018-01-12T10:29:00Z">
            <w:rPr/>
          </w:rPrChange>
        </w:rPr>
        <w:t>a fixed set of Credit Line tiers in the portfolio - $300, $400, $500, $600, $750, $1000, $1250, $1500, $2000, $2500, $3000</w:t>
      </w:r>
      <w:r>
        <w:t xml:space="preserve"> – as outlined in </w:t>
      </w:r>
      <w:r w:rsidRPr="00D634CB">
        <w:rPr>
          <w:i/>
          <w:color w:val="000000" w:themeColor="text1"/>
        </w:rPr>
        <w:t xml:space="preserve">Table </w:t>
      </w:r>
      <w:r w:rsidR="004A0B2B">
        <w:rPr>
          <w:i/>
          <w:color w:val="000000" w:themeColor="text1"/>
        </w:rPr>
        <w:t>1</w:t>
      </w:r>
      <w:del w:id="542" w:author="Stefan Hansel" w:date="2017-12-05T13:16:00Z">
        <w:r w:rsidR="004A0B2B" w:rsidDel="00014137">
          <w:rPr>
            <w:i/>
            <w:color w:val="000000" w:themeColor="text1"/>
          </w:rPr>
          <w:delText>2</w:delText>
        </w:r>
      </w:del>
      <w:ins w:id="543" w:author="Stefan Hansel" w:date="2017-12-05T13:16:00Z">
        <w:r w:rsidR="00014137">
          <w:rPr>
            <w:i/>
            <w:color w:val="000000" w:themeColor="text1"/>
          </w:rPr>
          <w:t>3</w:t>
        </w:r>
      </w:ins>
      <w:r>
        <w:t xml:space="preserve">. </w:t>
      </w:r>
    </w:p>
    <w:p w14:paraId="6B31D795" w14:textId="77777777" w:rsidR="003B59F2" w:rsidRDefault="003B59F2" w:rsidP="003B59F2">
      <w:pPr>
        <w:spacing w:before="240" w:after="0"/>
      </w:pPr>
      <w:r w:rsidRPr="00D35622">
        <w:rPr>
          <w:b/>
        </w:rPr>
        <w:t>Note</w:t>
      </w:r>
      <w:r>
        <w:t xml:space="preserve">: </w:t>
      </w:r>
    </w:p>
    <w:p w14:paraId="72285C4C" w14:textId="77777777" w:rsidR="003B59F2" w:rsidRDefault="00055860" w:rsidP="003B59F2">
      <w:pPr>
        <w:pStyle w:val="ListParagraph"/>
        <w:numPr>
          <w:ilvl w:val="0"/>
          <w:numId w:val="28"/>
        </w:numPr>
        <w:spacing w:after="160"/>
      </w:pPr>
      <w:r>
        <w:t>Income</w:t>
      </w:r>
      <w:r w:rsidR="0089702F">
        <w:t xml:space="preserve">, housing expense, </w:t>
      </w:r>
      <w:r w:rsidR="003B59F2">
        <w:t xml:space="preserve">FICO &amp; ACS Behavior scores will be gathered periodically as part of </w:t>
      </w:r>
      <w:r w:rsidR="00251703">
        <w:t xml:space="preserve">the </w:t>
      </w:r>
      <w:r w:rsidR="003B59F2">
        <w:t xml:space="preserve">Portfolio Monitoring efforts described in Section </w:t>
      </w:r>
      <w:r w:rsidR="00FC1935">
        <w:t>2</w:t>
      </w:r>
      <w:r w:rsidR="003B59F2">
        <w:t xml:space="preserve"> </w:t>
      </w:r>
      <w:r w:rsidR="00FC1935">
        <w:t>E</w:t>
      </w:r>
      <w:r w:rsidR="003B59F2">
        <w:t xml:space="preserve">. </w:t>
      </w:r>
    </w:p>
    <w:p w14:paraId="1169C27A" w14:textId="77777777" w:rsidR="003B59F2" w:rsidRDefault="003B59F2" w:rsidP="003B59F2">
      <w:pPr>
        <w:pStyle w:val="ListParagraph"/>
        <w:numPr>
          <w:ilvl w:val="0"/>
          <w:numId w:val="28"/>
        </w:numPr>
        <w:spacing w:before="240" w:after="160"/>
      </w:pPr>
      <w:r>
        <w:t xml:space="preserve">There will be </w:t>
      </w:r>
      <w:del w:id="544" w:author="Stefan Hansel" w:date="2017-12-05T13:16:00Z">
        <w:r w:rsidDel="00014137">
          <w:delText xml:space="preserve">11 </w:delText>
        </w:r>
      </w:del>
      <w:ins w:id="545" w:author="Stefan Hansel" w:date="2017-12-05T13:16:00Z">
        <w:r w:rsidR="00014137">
          <w:t xml:space="preserve">11 </w:t>
        </w:r>
      </w:ins>
      <w:r>
        <w:t xml:space="preserve">Credit Tiers in the Portfolio as outlined in </w:t>
      </w:r>
      <w:r w:rsidRPr="008330F0">
        <w:rPr>
          <w:i/>
        </w:rPr>
        <w:t xml:space="preserve">Table </w:t>
      </w:r>
      <w:r w:rsidR="0043570E">
        <w:rPr>
          <w:i/>
        </w:rPr>
        <w:t>1</w:t>
      </w:r>
      <w:del w:id="546" w:author="Stefan Hansel" w:date="2017-12-05T13:16:00Z">
        <w:r w:rsidR="0043570E" w:rsidDel="00014137">
          <w:rPr>
            <w:i/>
          </w:rPr>
          <w:delText>2</w:delText>
        </w:r>
      </w:del>
      <w:ins w:id="547" w:author="Stefan Hansel" w:date="2017-12-05T13:16:00Z">
        <w:r w:rsidR="00014137">
          <w:rPr>
            <w:i/>
          </w:rPr>
          <w:t>3</w:t>
        </w:r>
      </w:ins>
      <w:r>
        <w:t xml:space="preserve">.  Customers with the </w:t>
      </w:r>
      <w:r w:rsidRPr="00E15479">
        <w:rPr>
          <w:b/>
          <w:highlight w:val="yellow"/>
          <w:rPrChange w:id="548" w:author="Jiayao Jiang" w:date="2018-01-12T10:29:00Z">
            <w:rPr/>
          </w:rPrChange>
        </w:rPr>
        <w:t xml:space="preserve">Maximum Credit Line in the portfolio ($3000) will not </w:t>
      </w:r>
      <w:r w:rsidR="00FC1935" w:rsidRPr="00E15479">
        <w:rPr>
          <w:b/>
          <w:highlight w:val="yellow"/>
          <w:rPrChange w:id="549" w:author="Jiayao Jiang" w:date="2018-01-12T10:29:00Z">
            <w:rPr/>
          </w:rPrChange>
        </w:rPr>
        <w:t xml:space="preserve">be eligible for </w:t>
      </w:r>
      <w:r w:rsidRPr="00E15479">
        <w:rPr>
          <w:b/>
          <w:highlight w:val="yellow"/>
          <w:rPrChange w:id="550" w:author="Jiayao Jiang" w:date="2018-01-12T10:29:00Z">
            <w:rPr/>
          </w:rPrChange>
        </w:rPr>
        <w:t>a Line Increase</w:t>
      </w:r>
      <w:r>
        <w:t xml:space="preserve">. </w:t>
      </w:r>
    </w:p>
    <w:tbl>
      <w:tblPr>
        <w:tblW w:w="9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4A0" w:firstRow="1" w:lastRow="0" w:firstColumn="1" w:lastColumn="0" w:noHBand="0" w:noVBand="1"/>
      </w:tblPr>
      <w:tblGrid>
        <w:gridCol w:w="864"/>
        <w:gridCol w:w="864"/>
        <w:gridCol w:w="865"/>
        <w:gridCol w:w="864"/>
        <w:gridCol w:w="865"/>
        <w:gridCol w:w="864"/>
        <w:gridCol w:w="865"/>
        <w:gridCol w:w="864"/>
        <w:gridCol w:w="865"/>
        <w:gridCol w:w="864"/>
        <w:gridCol w:w="865"/>
      </w:tblGrid>
      <w:tr w:rsidR="003B59F2" w:rsidRPr="008A2CD6" w14:paraId="0F928686" w14:textId="77777777" w:rsidTr="0085307E">
        <w:trPr>
          <w:trHeight w:val="408"/>
          <w:jc w:val="center"/>
        </w:trPr>
        <w:tc>
          <w:tcPr>
            <w:tcW w:w="9509" w:type="dxa"/>
            <w:gridSpan w:val="11"/>
            <w:shd w:val="clear" w:color="auto" w:fill="44546A" w:themeFill="text2"/>
            <w:vAlign w:val="center"/>
          </w:tcPr>
          <w:p w14:paraId="21568755" w14:textId="77777777" w:rsidR="003B59F2" w:rsidRPr="008A2CD6" w:rsidRDefault="003B59F2" w:rsidP="003B59F2">
            <w:pPr>
              <w:spacing w:before="100" w:beforeAutospacing="1" w:after="100" w:afterAutospacing="1"/>
              <w:jc w:val="center"/>
              <w:rPr>
                <w:b/>
                <w:color w:val="FFFFFF" w:themeColor="background1"/>
              </w:rPr>
            </w:pPr>
            <w:r>
              <w:rPr>
                <w:b/>
                <w:color w:val="FFFFFF" w:themeColor="background1"/>
              </w:rPr>
              <w:t xml:space="preserve">Table </w:t>
            </w:r>
            <w:r w:rsidR="004A0B2B">
              <w:rPr>
                <w:b/>
                <w:color w:val="FFFFFF" w:themeColor="background1"/>
              </w:rPr>
              <w:t>1</w:t>
            </w:r>
            <w:del w:id="551" w:author="Stefan Hansel" w:date="2017-12-05T13:16:00Z">
              <w:r w:rsidR="004A0B2B" w:rsidDel="00014137">
                <w:rPr>
                  <w:b/>
                  <w:color w:val="FFFFFF" w:themeColor="background1"/>
                </w:rPr>
                <w:delText>2</w:delText>
              </w:r>
            </w:del>
            <w:ins w:id="552" w:author="Stefan Hansel" w:date="2017-12-05T13:16:00Z">
              <w:r w:rsidR="00014137">
                <w:rPr>
                  <w:b/>
                  <w:color w:val="FFFFFF" w:themeColor="background1"/>
                </w:rPr>
                <w:t>3</w:t>
              </w:r>
            </w:ins>
            <w:r>
              <w:rPr>
                <w:b/>
                <w:color w:val="FFFFFF" w:themeColor="background1"/>
              </w:rPr>
              <w:t>: Credit Line Tiers in the Portfolio</w:t>
            </w:r>
          </w:p>
        </w:tc>
      </w:tr>
      <w:tr w:rsidR="003B59F2" w:rsidRPr="008A2CD6" w14:paraId="4F5601B0" w14:textId="77777777" w:rsidTr="0085307E">
        <w:trPr>
          <w:trHeight w:val="132"/>
          <w:jc w:val="center"/>
        </w:trPr>
        <w:tc>
          <w:tcPr>
            <w:tcW w:w="864" w:type="dxa"/>
            <w:vAlign w:val="center"/>
          </w:tcPr>
          <w:p w14:paraId="033F7077" w14:textId="77777777" w:rsidR="003B59F2" w:rsidRDefault="003B59F2" w:rsidP="0085307E">
            <w:pPr>
              <w:spacing w:before="100" w:beforeAutospacing="1" w:after="100" w:afterAutospacing="1"/>
              <w:jc w:val="center"/>
            </w:pPr>
            <w:r>
              <w:t>1</w:t>
            </w:r>
          </w:p>
        </w:tc>
        <w:tc>
          <w:tcPr>
            <w:tcW w:w="864" w:type="dxa"/>
            <w:vAlign w:val="center"/>
          </w:tcPr>
          <w:p w14:paraId="33CA3808" w14:textId="77777777" w:rsidR="003B59F2" w:rsidRDefault="003B59F2" w:rsidP="0085307E">
            <w:pPr>
              <w:spacing w:before="100" w:beforeAutospacing="1" w:after="100" w:afterAutospacing="1"/>
              <w:jc w:val="center"/>
            </w:pPr>
            <w:r>
              <w:t>2</w:t>
            </w:r>
          </w:p>
        </w:tc>
        <w:tc>
          <w:tcPr>
            <w:tcW w:w="865" w:type="dxa"/>
            <w:vAlign w:val="center"/>
          </w:tcPr>
          <w:p w14:paraId="6FD46A97" w14:textId="77777777" w:rsidR="003B59F2" w:rsidRDefault="003B59F2" w:rsidP="0085307E">
            <w:pPr>
              <w:spacing w:before="100" w:beforeAutospacing="1" w:after="100" w:afterAutospacing="1"/>
              <w:jc w:val="center"/>
            </w:pPr>
            <w:r>
              <w:t>3</w:t>
            </w:r>
          </w:p>
        </w:tc>
        <w:tc>
          <w:tcPr>
            <w:tcW w:w="864" w:type="dxa"/>
            <w:vAlign w:val="center"/>
          </w:tcPr>
          <w:p w14:paraId="430A11F9" w14:textId="77777777" w:rsidR="003B59F2" w:rsidRDefault="003B59F2" w:rsidP="0085307E">
            <w:pPr>
              <w:spacing w:before="100" w:beforeAutospacing="1" w:after="100" w:afterAutospacing="1"/>
              <w:jc w:val="center"/>
            </w:pPr>
            <w:r>
              <w:t>4</w:t>
            </w:r>
          </w:p>
        </w:tc>
        <w:tc>
          <w:tcPr>
            <w:tcW w:w="865" w:type="dxa"/>
            <w:vAlign w:val="center"/>
          </w:tcPr>
          <w:p w14:paraId="746065AE" w14:textId="77777777" w:rsidR="003B59F2" w:rsidRDefault="003B59F2" w:rsidP="0085307E">
            <w:pPr>
              <w:spacing w:before="100" w:beforeAutospacing="1" w:after="100" w:afterAutospacing="1"/>
              <w:jc w:val="center"/>
            </w:pPr>
            <w:r>
              <w:t>5</w:t>
            </w:r>
          </w:p>
        </w:tc>
        <w:tc>
          <w:tcPr>
            <w:tcW w:w="864" w:type="dxa"/>
            <w:vAlign w:val="center"/>
          </w:tcPr>
          <w:p w14:paraId="3129B774" w14:textId="77777777" w:rsidR="003B59F2" w:rsidRDefault="003B59F2" w:rsidP="0085307E">
            <w:pPr>
              <w:spacing w:before="100" w:beforeAutospacing="1" w:after="100" w:afterAutospacing="1"/>
              <w:jc w:val="center"/>
            </w:pPr>
            <w:r>
              <w:t>6</w:t>
            </w:r>
          </w:p>
        </w:tc>
        <w:tc>
          <w:tcPr>
            <w:tcW w:w="865" w:type="dxa"/>
            <w:vAlign w:val="center"/>
          </w:tcPr>
          <w:p w14:paraId="286F9EB4" w14:textId="77777777" w:rsidR="003B59F2" w:rsidRDefault="003B59F2" w:rsidP="0085307E">
            <w:pPr>
              <w:spacing w:before="100" w:beforeAutospacing="1" w:after="100" w:afterAutospacing="1"/>
              <w:jc w:val="center"/>
            </w:pPr>
            <w:r>
              <w:t>7</w:t>
            </w:r>
          </w:p>
        </w:tc>
        <w:tc>
          <w:tcPr>
            <w:tcW w:w="864" w:type="dxa"/>
            <w:vAlign w:val="center"/>
          </w:tcPr>
          <w:p w14:paraId="5D2836C1" w14:textId="77777777" w:rsidR="003B59F2" w:rsidRDefault="003B59F2" w:rsidP="0085307E">
            <w:pPr>
              <w:spacing w:before="100" w:beforeAutospacing="1" w:after="100" w:afterAutospacing="1"/>
              <w:jc w:val="center"/>
            </w:pPr>
            <w:r>
              <w:t>8</w:t>
            </w:r>
          </w:p>
        </w:tc>
        <w:tc>
          <w:tcPr>
            <w:tcW w:w="865" w:type="dxa"/>
            <w:vAlign w:val="center"/>
          </w:tcPr>
          <w:p w14:paraId="6AC9825F" w14:textId="77777777" w:rsidR="003B59F2" w:rsidRDefault="003B59F2" w:rsidP="0085307E">
            <w:pPr>
              <w:spacing w:before="100" w:beforeAutospacing="1" w:after="100" w:afterAutospacing="1"/>
              <w:jc w:val="center"/>
            </w:pPr>
            <w:r>
              <w:t>9</w:t>
            </w:r>
          </w:p>
        </w:tc>
        <w:tc>
          <w:tcPr>
            <w:tcW w:w="864" w:type="dxa"/>
            <w:vAlign w:val="center"/>
          </w:tcPr>
          <w:p w14:paraId="4F9B64CE" w14:textId="77777777" w:rsidR="003B59F2" w:rsidRDefault="003B59F2" w:rsidP="0085307E">
            <w:pPr>
              <w:spacing w:before="100" w:beforeAutospacing="1" w:after="100" w:afterAutospacing="1"/>
              <w:jc w:val="center"/>
            </w:pPr>
            <w:r>
              <w:t>10</w:t>
            </w:r>
          </w:p>
        </w:tc>
        <w:tc>
          <w:tcPr>
            <w:tcW w:w="865" w:type="dxa"/>
            <w:vAlign w:val="center"/>
            <w:hideMark/>
          </w:tcPr>
          <w:p w14:paraId="17771B10" w14:textId="77777777" w:rsidR="003B59F2" w:rsidRPr="008366EB" w:rsidRDefault="003B59F2" w:rsidP="0085307E">
            <w:pPr>
              <w:spacing w:before="100" w:beforeAutospacing="1" w:after="100" w:afterAutospacing="1"/>
              <w:jc w:val="center"/>
            </w:pPr>
            <w:r>
              <w:t>11</w:t>
            </w:r>
          </w:p>
        </w:tc>
      </w:tr>
      <w:tr w:rsidR="003B59F2" w:rsidRPr="008A2CD6" w14:paraId="64C5881F" w14:textId="77777777" w:rsidTr="0085307E">
        <w:trPr>
          <w:trHeight w:val="132"/>
          <w:jc w:val="center"/>
        </w:trPr>
        <w:tc>
          <w:tcPr>
            <w:tcW w:w="864" w:type="dxa"/>
            <w:vAlign w:val="center"/>
          </w:tcPr>
          <w:p w14:paraId="318BA4B7" w14:textId="77777777" w:rsidR="003B59F2" w:rsidRDefault="003B59F2" w:rsidP="0085307E">
            <w:pPr>
              <w:spacing w:before="100" w:beforeAutospacing="1" w:after="100" w:afterAutospacing="1"/>
              <w:jc w:val="center"/>
            </w:pPr>
            <w:r>
              <w:t>$300</w:t>
            </w:r>
          </w:p>
        </w:tc>
        <w:tc>
          <w:tcPr>
            <w:tcW w:w="864" w:type="dxa"/>
            <w:vAlign w:val="center"/>
          </w:tcPr>
          <w:p w14:paraId="553AC9E9" w14:textId="77777777" w:rsidR="003B59F2" w:rsidRDefault="003B59F2" w:rsidP="0085307E">
            <w:pPr>
              <w:spacing w:before="100" w:beforeAutospacing="1" w:after="100" w:afterAutospacing="1"/>
              <w:jc w:val="center"/>
            </w:pPr>
            <w:r>
              <w:t>$400</w:t>
            </w:r>
          </w:p>
        </w:tc>
        <w:tc>
          <w:tcPr>
            <w:tcW w:w="865" w:type="dxa"/>
            <w:vAlign w:val="center"/>
          </w:tcPr>
          <w:p w14:paraId="4B60C9C8" w14:textId="77777777" w:rsidR="003B59F2" w:rsidRDefault="003B59F2" w:rsidP="0085307E">
            <w:pPr>
              <w:spacing w:before="100" w:beforeAutospacing="1" w:after="100" w:afterAutospacing="1"/>
              <w:jc w:val="center"/>
            </w:pPr>
            <w:r>
              <w:t>$500</w:t>
            </w:r>
          </w:p>
        </w:tc>
        <w:tc>
          <w:tcPr>
            <w:tcW w:w="864" w:type="dxa"/>
            <w:vAlign w:val="center"/>
          </w:tcPr>
          <w:p w14:paraId="5B29EB33" w14:textId="77777777" w:rsidR="003B59F2" w:rsidRDefault="003B59F2" w:rsidP="0085307E">
            <w:pPr>
              <w:spacing w:before="100" w:beforeAutospacing="1" w:after="100" w:afterAutospacing="1"/>
              <w:jc w:val="center"/>
            </w:pPr>
            <w:r>
              <w:t>$600</w:t>
            </w:r>
          </w:p>
        </w:tc>
        <w:tc>
          <w:tcPr>
            <w:tcW w:w="865" w:type="dxa"/>
            <w:vAlign w:val="center"/>
          </w:tcPr>
          <w:p w14:paraId="7230F2CB" w14:textId="77777777" w:rsidR="003B59F2" w:rsidRDefault="003B59F2" w:rsidP="0085307E">
            <w:pPr>
              <w:spacing w:before="100" w:beforeAutospacing="1" w:after="100" w:afterAutospacing="1"/>
              <w:jc w:val="center"/>
            </w:pPr>
            <w:r>
              <w:t>$750</w:t>
            </w:r>
          </w:p>
        </w:tc>
        <w:tc>
          <w:tcPr>
            <w:tcW w:w="864" w:type="dxa"/>
            <w:vAlign w:val="center"/>
          </w:tcPr>
          <w:p w14:paraId="5ADF4BD5" w14:textId="77777777" w:rsidR="003B59F2" w:rsidRDefault="003B59F2" w:rsidP="0085307E">
            <w:pPr>
              <w:spacing w:before="100" w:beforeAutospacing="1" w:after="100" w:afterAutospacing="1"/>
              <w:jc w:val="center"/>
            </w:pPr>
            <w:r>
              <w:t>$1000</w:t>
            </w:r>
          </w:p>
        </w:tc>
        <w:tc>
          <w:tcPr>
            <w:tcW w:w="865" w:type="dxa"/>
            <w:vAlign w:val="center"/>
          </w:tcPr>
          <w:p w14:paraId="436D0E69" w14:textId="77777777" w:rsidR="003B59F2" w:rsidRDefault="003B59F2" w:rsidP="0085307E">
            <w:pPr>
              <w:spacing w:before="100" w:beforeAutospacing="1" w:after="100" w:afterAutospacing="1"/>
              <w:jc w:val="center"/>
            </w:pPr>
            <w:r>
              <w:t>$1250</w:t>
            </w:r>
          </w:p>
        </w:tc>
        <w:tc>
          <w:tcPr>
            <w:tcW w:w="864" w:type="dxa"/>
            <w:vAlign w:val="center"/>
          </w:tcPr>
          <w:p w14:paraId="49CE986D" w14:textId="77777777" w:rsidR="003B59F2" w:rsidRDefault="003B59F2" w:rsidP="0085307E">
            <w:pPr>
              <w:spacing w:before="100" w:beforeAutospacing="1" w:after="100" w:afterAutospacing="1"/>
              <w:jc w:val="center"/>
            </w:pPr>
            <w:r>
              <w:t>$1500</w:t>
            </w:r>
          </w:p>
        </w:tc>
        <w:tc>
          <w:tcPr>
            <w:tcW w:w="865" w:type="dxa"/>
            <w:vAlign w:val="center"/>
          </w:tcPr>
          <w:p w14:paraId="15BA75FA" w14:textId="77777777" w:rsidR="003B59F2" w:rsidRDefault="003B59F2" w:rsidP="0085307E">
            <w:pPr>
              <w:spacing w:before="100" w:beforeAutospacing="1" w:after="100" w:afterAutospacing="1"/>
              <w:jc w:val="center"/>
            </w:pPr>
            <w:r>
              <w:t>$2000</w:t>
            </w:r>
          </w:p>
        </w:tc>
        <w:tc>
          <w:tcPr>
            <w:tcW w:w="864" w:type="dxa"/>
            <w:vAlign w:val="center"/>
          </w:tcPr>
          <w:p w14:paraId="2D4CAC46" w14:textId="77777777" w:rsidR="003B59F2" w:rsidRDefault="003B59F2" w:rsidP="0085307E">
            <w:pPr>
              <w:spacing w:before="100" w:beforeAutospacing="1" w:after="100" w:afterAutospacing="1"/>
              <w:jc w:val="center"/>
            </w:pPr>
            <w:r>
              <w:t>$2500</w:t>
            </w:r>
          </w:p>
        </w:tc>
        <w:tc>
          <w:tcPr>
            <w:tcW w:w="865" w:type="dxa"/>
            <w:vAlign w:val="center"/>
          </w:tcPr>
          <w:p w14:paraId="7179B299" w14:textId="77777777" w:rsidR="003B59F2" w:rsidRDefault="003B59F2" w:rsidP="0085307E">
            <w:pPr>
              <w:spacing w:before="100" w:beforeAutospacing="1" w:after="100" w:afterAutospacing="1"/>
              <w:jc w:val="center"/>
            </w:pPr>
            <w:r>
              <w:t>$3000</w:t>
            </w:r>
          </w:p>
        </w:tc>
      </w:tr>
    </w:tbl>
    <w:p w14:paraId="090406E0" w14:textId="77777777" w:rsidR="00B82636" w:rsidRDefault="00B10114" w:rsidP="005E6438">
      <w:pPr>
        <w:spacing w:before="240" w:after="160"/>
      </w:pPr>
      <w:r>
        <w:lastRenderedPageBreak/>
        <w:t xml:space="preserve">If a customer </w:t>
      </w:r>
      <w:r w:rsidR="002C02DF">
        <w:t>does not meet</w:t>
      </w:r>
      <w:r w:rsidR="00A6077B">
        <w:t xml:space="preserve"> any</w:t>
      </w:r>
      <w:r>
        <w:t xml:space="preserve"> of the criteria </w:t>
      </w:r>
      <w:r w:rsidR="008366EB" w:rsidRPr="000E4E55">
        <w:t xml:space="preserve">in </w:t>
      </w:r>
      <w:r w:rsidR="008366EB" w:rsidRPr="00D634CB">
        <w:rPr>
          <w:i/>
        </w:rPr>
        <w:t xml:space="preserve">Table </w:t>
      </w:r>
      <w:r w:rsidR="0043570E">
        <w:rPr>
          <w:i/>
        </w:rPr>
        <w:t>1</w:t>
      </w:r>
      <w:del w:id="553" w:author="Stefan Hansel" w:date="2017-12-05T13:17:00Z">
        <w:r w:rsidR="0043570E" w:rsidDel="00014137">
          <w:rPr>
            <w:i/>
          </w:rPr>
          <w:delText>1</w:delText>
        </w:r>
      </w:del>
      <w:ins w:id="554" w:author="Stefan Hansel" w:date="2017-12-05T13:17:00Z">
        <w:r w:rsidR="00014137">
          <w:rPr>
            <w:i/>
          </w:rPr>
          <w:t>2</w:t>
        </w:r>
      </w:ins>
      <w:r w:rsidR="00793508" w:rsidRPr="000E4E55">
        <w:t>,</w:t>
      </w:r>
      <w:r w:rsidR="00F37877">
        <w:t xml:space="preserve"> </w:t>
      </w:r>
      <w:r>
        <w:t xml:space="preserve">then they are considered </w:t>
      </w:r>
      <w:r w:rsidR="00A6077B">
        <w:t xml:space="preserve">eligible for a CLI </w:t>
      </w:r>
      <w:r w:rsidR="00F37877">
        <w:t xml:space="preserve">(subject to </w:t>
      </w:r>
      <w:r w:rsidR="00793508">
        <w:t>meeting an</w:t>
      </w:r>
      <w:r w:rsidR="00F37877">
        <w:t xml:space="preserve"> Ability to Pay </w:t>
      </w:r>
      <w:r w:rsidR="00793508">
        <w:t xml:space="preserve">requirement </w:t>
      </w:r>
      <w:r w:rsidR="00F37877">
        <w:t xml:space="preserve">described </w:t>
      </w:r>
      <w:r w:rsidR="000F5BC5">
        <w:t>in next section</w:t>
      </w:r>
      <w:r w:rsidR="00793508">
        <w:t>)</w:t>
      </w:r>
      <w:r>
        <w:t>.  If eligible, and if they meet certain usage criteria</w:t>
      </w:r>
      <w:r w:rsidR="00A30273">
        <w:t xml:space="preserve"> &amp; display certain payment behaviors</w:t>
      </w:r>
      <w:r>
        <w:t>, then the customers wi</w:t>
      </w:r>
      <w:r w:rsidR="00793508">
        <w:t>ll receive a higher Credit Line</w:t>
      </w:r>
      <w:r w:rsidR="00621990">
        <w:t xml:space="preserve">. </w:t>
      </w:r>
      <w:r w:rsidR="00A347EA">
        <w:t xml:space="preserve"> </w:t>
      </w:r>
      <w:r w:rsidR="0017514D">
        <w:t xml:space="preserve">The risk &amp; usage </w:t>
      </w:r>
      <w:r w:rsidR="00A30273">
        <w:t xml:space="preserve">criteria </w:t>
      </w:r>
      <w:r>
        <w:t xml:space="preserve">for </w:t>
      </w:r>
      <w:r w:rsidR="00477BC4">
        <w:t xml:space="preserve">increasing Credit Lines </w:t>
      </w:r>
      <w:r w:rsidR="005E6A51">
        <w:t>are</w:t>
      </w:r>
      <w:r w:rsidR="00477BC4">
        <w:t xml:space="preserve"> outlined </w:t>
      </w:r>
      <w:r w:rsidR="00621990">
        <w:t xml:space="preserve">in </w:t>
      </w:r>
      <w:r w:rsidR="00621990" w:rsidRPr="00D634CB">
        <w:rPr>
          <w:i/>
        </w:rPr>
        <w:t xml:space="preserve">Table </w:t>
      </w:r>
      <w:r w:rsidR="0043570E">
        <w:rPr>
          <w:i/>
        </w:rPr>
        <w:t>1</w:t>
      </w:r>
      <w:del w:id="555" w:author="Stefan Hansel" w:date="2017-12-05T13:17:00Z">
        <w:r w:rsidR="0043570E" w:rsidDel="00014137">
          <w:rPr>
            <w:i/>
          </w:rPr>
          <w:delText>3</w:delText>
        </w:r>
      </w:del>
      <w:ins w:id="556" w:author="Stefan Hansel" w:date="2017-12-05T13:17:00Z">
        <w:r w:rsidR="00014137">
          <w:rPr>
            <w:i/>
          </w:rPr>
          <w:t>4</w:t>
        </w:r>
      </w:ins>
      <w:r w:rsidR="00D634CB">
        <w:t>.</w:t>
      </w:r>
      <w:r w:rsidR="005E6438" w:rsidRPr="005E6438">
        <w:t xml:space="preserve"> </w:t>
      </w:r>
    </w:p>
    <w:p w14:paraId="7A886B48" w14:textId="77777777" w:rsidR="00B82636" w:rsidRDefault="00B82636">
      <w:pPr>
        <w:spacing w:after="0" w:line="240" w:lineRule="auto"/>
      </w:pPr>
      <w:del w:id="557" w:author="Stefan Hansel" w:date="2017-12-05T13:16:00Z">
        <w:r w:rsidDel="00014137">
          <w:br w:type="page"/>
        </w:r>
      </w:del>
    </w:p>
    <w:p w14:paraId="5E8893ED" w14:textId="77777777" w:rsidR="00B82636" w:rsidDel="00014137" w:rsidRDefault="00B82636" w:rsidP="005E6438">
      <w:pPr>
        <w:spacing w:before="240" w:after="160"/>
        <w:rPr>
          <w:del w:id="558" w:author="Stefan Hansel" w:date="2017-12-05T13:16:00Z"/>
        </w:rPr>
      </w:pPr>
    </w:p>
    <w:tbl>
      <w:tblPr>
        <w:tblW w:w="9509"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6"/>
        <w:gridCol w:w="1360"/>
        <w:gridCol w:w="3156"/>
        <w:gridCol w:w="1443"/>
        <w:gridCol w:w="1437"/>
        <w:gridCol w:w="787"/>
      </w:tblGrid>
      <w:tr w:rsidR="005E6438" w:rsidRPr="00BD2348" w14:paraId="6927053F" w14:textId="77777777" w:rsidTr="0085307E">
        <w:trPr>
          <w:trHeight w:val="539"/>
          <w:jc w:val="center"/>
        </w:trPr>
        <w:tc>
          <w:tcPr>
            <w:tcW w:w="9509" w:type="dxa"/>
            <w:gridSpan w:val="6"/>
            <w:shd w:val="clear" w:color="auto" w:fill="44546A" w:themeFill="text2"/>
            <w:tcMar>
              <w:top w:w="14" w:type="dxa"/>
              <w:left w:w="72" w:type="dxa"/>
              <w:bottom w:w="14" w:type="dxa"/>
              <w:right w:w="72" w:type="dxa"/>
            </w:tcMar>
            <w:vAlign w:val="center"/>
          </w:tcPr>
          <w:p w14:paraId="389FE528" w14:textId="77777777" w:rsidR="005E6438" w:rsidRPr="00BD2348" w:rsidRDefault="005E6438">
            <w:pPr>
              <w:spacing w:after="0"/>
              <w:jc w:val="center"/>
              <w:rPr>
                <w:b/>
                <w:color w:val="FFFFFF" w:themeColor="background1"/>
              </w:rPr>
            </w:pPr>
            <w:r>
              <w:rPr>
                <w:b/>
                <w:color w:val="FFFFFF" w:themeColor="background1"/>
              </w:rPr>
              <w:t xml:space="preserve">Table </w:t>
            </w:r>
            <w:r w:rsidR="0043570E">
              <w:rPr>
                <w:b/>
                <w:color w:val="FFFFFF" w:themeColor="background1"/>
              </w:rPr>
              <w:t>1</w:t>
            </w:r>
            <w:del w:id="559" w:author="Stefan Hansel" w:date="2017-12-05T13:16:00Z">
              <w:r w:rsidR="0043570E" w:rsidDel="00014137">
                <w:rPr>
                  <w:b/>
                  <w:color w:val="FFFFFF" w:themeColor="background1"/>
                </w:rPr>
                <w:delText>3</w:delText>
              </w:r>
            </w:del>
            <w:ins w:id="560" w:author="Stefan Hansel" w:date="2017-12-05T13:16:00Z">
              <w:r w:rsidR="00014137">
                <w:rPr>
                  <w:b/>
                  <w:color w:val="FFFFFF" w:themeColor="background1"/>
                </w:rPr>
                <w:t>4</w:t>
              </w:r>
            </w:ins>
            <w:r>
              <w:rPr>
                <w:b/>
                <w:color w:val="FFFFFF" w:themeColor="background1"/>
              </w:rPr>
              <w:t>:</w:t>
            </w:r>
            <w:r w:rsidRPr="00BD2348">
              <w:rPr>
                <w:b/>
                <w:color w:val="FFFFFF" w:themeColor="background1"/>
              </w:rPr>
              <w:t xml:space="preserve"> Credit Line Increase</w:t>
            </w:r>
            <w:r>
              <w:rPr>
                <w:b/>
                <w:color w:val="FFFFFF" w:themeColor="background1"/>
              </w:rPr>
              <w:t xml:space="preserve"> Table</w:t>
            </w:r>
          </w:p>
        </w:tc>
      </w:tr>
      <w:tr w:rsidR="005E6438" w:rsidRPr="00BD2348" w14:paraId="04C9E8F7" w14:textId="77777777" w:rsidTr="0085307E">
        <w:trPr>
          <w:trHeight w:val="350"/>
          <w:jc w:val="center"/>
        </w:trPr>
        <w:tc>
          <w:tcPr>
            <w:tcW w:w="1328" w:type="dxa"/>
            <w:vMerge w:val="restart"/>
            <w:tcMar>
              <w:top w:w="14" w:type="dxa"/>
              <w:left w:w="72" w:type="dxa"/>
              <w:bottom w:w="14" w:type="dxa"/>
              <w:right w:w="72" w:type="dxa"/>
            </w:tcMar>
            <w:vAlign w:val="center"/>
          </w:tcPr>
          <w:p w14:paraId="19013A4D" w14:textId="77777777" w:rsidR="005E6438" w:rsidRPr="00BD2348" w:rsidRDefault="005E6438" w:rsidP="0085307E">
            <w:pPr>
              <w:spacing w:after="0"/>
              <w:jc w:val="center"/>
              <w:rPr>
                <w:b/>
              </w:rPr>
            </w:pPr>
            <w:r w:rsidRPr="00BD2348">
              <w:rPr>
                <w:b/>
              </w:rPr>
              <w:t>FICO</w:t>
            </w:r>
          </w:p>
        </w:tc>
        <w:tc>
          <w:tcPr>
            <w:tcW w:w="1339" w:type="dxa"/>
            <w:vMerge w:val="restart"/>
            <w:tcMar>
              <w:top w:w="14" w:type="dxa"/>
              <w:left w:w="72" w:type="dxa"/>
              <w:bottom w:w="14" w:type="dxa"/>
              <w:right w:w="72" w:type="dxa"/>
            </w:tcMar>
            <w:vAlign w:val="center"/>
          </w:tcPr>
          <w:p w14:paraId="5F264B7A" w14:textId="77777777" w:rsidR="005E6438" w:rsidRPr="00BD2348" w:rsidRDefault="005E6438" w:rsidP="0085307E">
            <w:pPr>
              <w:spacing w:after="0"/>
              <w:jc w:val="center"/>
              <w:rPr>
                <w:b/>
              </w:rPr>
            </w:pPr>
            <w:commentRangeStart w:id="561"/>
            <w:commentRangeStart w:id="562"/>
            <w:r w:rsidRPr="00BD2348">
              <w:rPr>
                <w:b/>
              </w:rPr>
              <w:t>Behavior Score</w:t>
            </w:r>
            <w:r>
              <w:rPr>
                <w:b/>
              </w:rPr>
              <w:t xml:space="preserve"> (ACS)</w:t>
            </w:r>
            <w:commentRangeEnd w:id="561"/>
            <w:r w:rsidR="00E15479">
              <w:rPr>
                <w:rStyle w:val="CommentReference"/>
                <w:rFonts w:ascii="Calibri" w:eastAsia="Calibri" w:hAnsi="Calibri" w:cs="Calibri"/>
                <w:color w:val="000000"/>
              </w:rPr>
              <w:commentReference w:id="561"/>
            </w:r>
            <w:commentRangeEnd w:id="562"/>
            <w:r w:rsidR="00F56FE6">
              <w:rPr>
                <w:rStyle w:val="CommentReference"/>
                <w:rFonts w:ascii="Calibri" w:eastAsia="Calibri" w:hAnsi="Calibri" w:cs="Calibri"/>
                <w:color w:val="000000"/>
              </w:rPr>
              <w:commentReference w:id="562"/>
            </w:r>
          </w:p>
        </w:tc>
        <w:tc>
          <w:tcPr>
            <w:tcW w:w="6842" w:type="dxa"/>
            <w:gridSpan w:val="4"/>
            <w:tcMar>
              <w:top w:w="14" w:type="dxa"/>
              <w:left w:w="72" w:type="dxa"/>
              <w:bottom w:w="14" w:type="dxa"/>
              <w:right w:w="72" w:type="dxa"/>
            </w:tcMar>
            <w:vAlign w:val="center"/>
          </w:tcPr>
          <w:p w14:paraId="5B2A674D" w14:textId="77777777" w:rsidR="005E6438" w:rsidRPr="00BD2348" w:rsidRDefault="005E6438" w:rsidP="0085307E">
            <w:pPr>
              <w:spacing w:after="0"/>
              <w:jc w:val="center"/>
              <w:rPr>
                <w:b/>
                <w:sz w:val="20"/>
                <w:szCs w:val="20"/>
              </w:rPr>
            </w:pPr>
            <w:r w:rsidRPr="00BD2348">
              <w:rPr>
                <w:b/>
              </w:rPr>
              <w:t>Utilization (Average of past 3 months)</w:t>
            </w:r>
          </w:p>
        </w:tc>
      </w:tr>
      <w:tr w:rsidR="005E6438" w:rsidRPr="00BD2348" w14:paraId="11AF12A2" w14:textId="77777777" w:rsidTr="0085307E">
        <w:trPr>
          <w:trHeight w:val="390"/>
          <w:jc w:val="center"/>
        </w:trPr>
        <w:tc>
          <w:tcPr>
            <w:tcW w:w="1328" w:type="dxa"/>
            <w:vMerge/>
            <w:tcBorders>
              <w:bottom w:val="single" w:sz="18" w:space="0" w:color="auto"/>
            </w:tcBorders>
            <w:tcMar>
              <w:top w:w="14" w:type="dxa"/>
              <w:left w:w="72" w:type="dxa"/>
              <w:bottom w:w="14" w:type="dxa"/>
              <w:right w:w="72" w:type="dxa"/>
            </w:tcMar>
            <w:vAlign w:val="center"/>
          </w:tcPr>
          <w:p w14:paraId="50FB0619" w14:textId="77777777" w:rsidR="005E6438" w:rsidRPr="00BD2348" w:rsidRDefault="005E6438" w:rsidP="0085307E">
            <w:pPr>
              <w:keepNext/>
              <w:keepLines/>
              <w:spacing w:after="0"/>
              <w:jc w:val="center"/>
              <w:outlineLvl w:val="7"/>
              <w:rPr>
                <w:b/>
              </w:rPr>
            </w:pPr>
          </w:p>
        </w:tc>
        <w:tc>
          <w:tcPr>
            <w:tcW w:w="1339" w:type="dxa"/>
            <w:vMerge/>
            <w:tcBorders>
              <w:bottom w:val="single" w:sz="18" w:space="0" w:color="auto"/>
            </w:tcBorders>
            <w:tcMar>
              <w:top w:w="14" w:type="dxa"/>
              <w:left w:w="72" w:type="dxa"/>
              <w:bottom w:w="14" w:type="dxa"/>
              <w:right w:w="72" w:type="dxa"/>
            </w:tcMar>
            <w:vAlign w:val="center"/>
          </w:tcPr>
          <w:p w14:paraId="4925DA07" w14:textId="77777777" w:rsidR="005E6438" w:rsidRPr="00BD2348" w:rsidRDefault="005E6438" w:rsidP="0085307E">
            <w:pPr>
              <w:keepNext/>
              <w:keepLines/>
              <w:spacing w:after="0"/>
              <w:jc w:val="center"/>
              <w:outlineLvl w:val="7"/>
              <w:rPr>
                <w:b/>
              </w:rPr>
            </w:pPr>
          </w:p>
        </w:tc>
        <w:tc>
          <w:tcPr>
            <w:tcW w:w="3168" w:type="dxa"/>
            <w:tcBorders>
              <w:bottom w:val="single" w:sz="18" w:space="0" w:color="auto"/>
            </w:tcBorders>
            <w:tcMar>
              <w:top w:w="14" w:type="dxa"/>
              <w:left w:w="72" w:type="dxa"/>
              <w:bottom w:w="14" w:type="dxa"/>
              <w:right w:w="72" w:type="dxa"/>
            </w:tcMar>
            <w:vAlign w:val="center"/>
          </w:tcPr>
          <w:p w14:paraId="4C2A1C6D" w14:textId="77777777" w:rsidR="005E6438" w:rsidRPr="00BD2348" w:rsidRDefault="005E6438" w:rsidP="0085307E">
            <w:pPr>
              <w:keepNext/>
              <w:keepLines/>
              <w:spacing w:after="0"/>
              <w:jc w:val="center"/>
              <w:outlineLvl w:val="7"/>
              <w:rPr>
                <w:b/>
              </w:rPr>
            </w:pPr>
            <w:r w:rsidRPr="00BD2348">
              <w:rPr>
                <w:b/>
              </w:rPr>
              <w:t>&gt;</w:t>
            </w:r>
            <w:r w:rsidR="001E67E0">
              <w:rPr>
                <w:b/>
              </w:rPr>
              <w:t>=</w:t>
            </w:r>
            <w:r w:rsidRPr="00BD2348">
              <w:rPr>
                <w:b/>
              </w:rPr>
              <w:t>90%</w:t>
            </w:r>
          </w:p>
        </w:tc>
        <w:tc>
          <w:tcPr>
            <w:tcW w:w="1446" w:type="dxa"/>
            <w:tcBorders>
              <w:bottom w:val="single" w:sz="18" w:space="0" w:color="auto"/>
            </w:tcBorders>
            <w:tcMar>
              <w:top w:w="14" w:type="dxa"/>
              <w:left w:w="72" w:type="dxa"/>
              <w:bottom w:w="14" w:type="dxa"/>
              <w:right w:w="72" w:type="dxa"/>
            </w:tcMar>
            <w:vAlign w:val="center"/>
            <w:hideMark/>
          </w:tcPr>
          <w:p w14:paraId="0691724B" w14:textId="77777777" w:rsidR="005E6438" w:rsidRPr="00BD2348" w:rsidRDefault="005E6438" w:rsidP="0085307E">
            <w:pPr>
              <w:keepNext/>
              <w:keepLines/>
              <w:spacing w:after="0"/>
              <w:jc w:val="center"/>
              <w:outlineLvl w:val="7"/>
              <w:rPr>
                <w:b/>
              </w:rPr>
            </w:pPr>
            <w:r w:rsidRPr="00BD2348">
              <w:rPr>
                <w:b/>
              </w:rPr>
              <w:t>70%-</w:t>
            </w:r>
            <w:r w:rsidR="001E67E0">
              <w:rPr>
                <w:b/>
              </w:rPr>
              <w:t>89</w:t>
            </w:r>
            <w:r w:rsidRPr="00BD2348">
              <w:rPr>
                <w:b/>
              </w:rPr>
              <w:t>%</w:t>
            </w:r>
          </w:p>
        </w:tc>
        <w:tc>
          <w:tcPr>
            <w:tcW w:w="1440" w:type="dxa"/>
            <w:tcBorders>
              <w:bottom w:val="single" w:sz="18" w:space="0" w:color="auto"/>
            </w:tcBorders>
            <w:tcMar>
              <w:top w:w="14" w:type="dxa"/>
              <w:left w:w="72" w:type="dxa"/>
              <w:bottom w:w="14" w:type="dxa"/>
              <w:right w:w="72" w:type="dxa"/>
            </w:tcMar>
            <w:vAlign w:val="center"/>
          </w:tcPr>
          <w:p w14:paraId="14DA61EB" w14:textId="77777777" w:rsidR="005E6438" w:rsidRPr="00BD2348" w:rsidRDefault="005E6438" w:rsidP="0085307E">
            <w:pPr>
              <w:keepNext/>
              <w:keepLines/>
              <w:spacing w:after="0"/>
              <w:jc w:val="center"/>
              <w:outlineLvl w:val="7"/>
              <w:rPr>
                <w:b/>
              </w:rPr>
            </w:pPr>
            <w:r w:rsidRPr="00BD2348">
              <w:rPr>
                <w:b/>
              </w:rPr>
              <w:t>50%-</w:t>
            </w:r>
            <w:r w:rsidR="008435AA">
              <w:rPr>
                <w:b/>
              </w:rPr>
              <w:t>69</w:t>
            </w:r>
            <w:r w:rsidRPr="00BD2348">
              <w:rPr>
                <w:b/>
              </w:rPr>
              <w:t>%</w:t>
            </w:r>
          </w:p>
        </w:tc>
        <w:tc>
          <w:tcPr>
            <w:tcW w:w="788" w:type="dxa"/>
            <w:tcBorders>
              <w:bottom w:val="single" w:sz="18" w:space="0" w:color="auto"/>
            </w:tcBorders>
            <w:tcMar>
              <w:top w:w="14" w:type="dxa"/>
              <w:left w:w="72" w:type="dxa"/>
              <w:bottom w:w="14" w:type="dxa"/>
              <w:right w:w="72" w:type="dxa"/>
            </w:tcMar>
            <w:vAlign w:val="center"/>
            <w:hideMark/>
          </w:tcPr>
          <w:p w14:paraId="18EB3077" w14:textId="77777777" w:rsidR="005E6438" w:rsidRPr="00BD2348" w:rsidRDefault="005E6438" w:rsidP="0085307E">
            <w:pPr>
              <w:keepNext/>
              <w:keepLines/>
              <w:spacing w:after="0"/>
              <w:jc w:val="center"/>
              <w:outlineLvl w:val="7"/>
              <w:rPr>
                <w:b/>
              </w:rPr>
            </w:pPr>
            <w:r w:rsidRPr="00BD2348">
              <w:rPr>
                <w:b/>
              </w:rPr>
              <w:t>&lt;50%</w:t>
            </w:r>
          </w:p>
        </w:tc>
      </w:tr>
      <w:tr w:rsidR="005E6438" w:rsidRPr="00BD2348" w14:paraId="5C11175D" w14:textId="77777777" w:rsidTr="0085307E">
        <w:trPr>
          <w:trHeight w:val="426"/>
          <w:jc w:val="center"/>
        </w:trPr>
        <w:tc>
          <w:tcPr>
            <w:tcW w:w="1328" w:type="dxa"/>
            <w:vMerge w:val="restart"/>
            <w:tcBorders>
              <w:top w:val="single" w:sz="18" w:space="0" w:color="auto"/>
            </w:tcBorders>
            <w:tcMar>
              <w:top w:w="14" w:type="dxa"/>
              <w:left w:w="72" w:type="dxa"/>
              <w:bottom w:w="14" w:type="dxa"/>
              <w:right w:w="72" w:type="dxa"/>
            </w:tcMar>
            <w:vAlign w:val="center"/>
          </w:tcPr>
          <w:p w14:paraId="046A9CAF" w14:textId="77777777" w:rsidR="005E6438" w:rsidRPr="00BD2348" w:rsidRDefault="005E6438" w:rsidP="0085307E">
            <w:pPr>
              <w:keepNext/>
              <w:keepLines/>
              <w:spacing w:after="0"/>
              <w:jc w:val="center"/>
              <w:outlineLvl w:val="7"/>
            </w:pPr>
            <w:r w:rsidRPr="00BD2348">
              <w:t xml:space="preserve">600-659 </w:t>
            </w:r>
          </w:p>
          <w:p w14:paraId="09099229" w14:textId="77777777" w:rsidR="005E6438" w:rsidRPr="00BD2348" w:rsidRDefault="005E6438" w:rsidP="0085307E">
            <w:pPr>
              <w:keepNext/>
              <w:keepLines/>
              <w:spacing w:after="0"/>
              <w:jc w:val="center"/>
              <w:outlineLvl w:val="7"/>
            </w:pPr>
            <w:r w:rsidRPr="00BD2348">
              <w:t>(Max CL of $1,000)</w:t>
            </w:r>
          </w:p>
        </w:tc>
        <w:tc>
          <w:tcPr>
            <w:tcW w:w="1339" w:type="dxa"/>
            <w:tcBorders>
              <w:top w:val="single" w:sz="18" w:space="0" w:color="auto"/>
              <w:bottom w:val="single" w:sz="4" w:space="0" w:color="auto"/>
            </w:tcBorders>
            <w:tcMar>
              <w:top w:w="14" w:type="dxa"/>
              <w:left w:w="72" w:type="dxa"/>
              <w:bottom w:w="14" w:type="dxa"/>
              <w:right w:w="72" w:type="dxa"/>
            </w:tcMar>
            <w:vAlign w:val="center"/>
          </w:tcPr>
          <w:p w14:paraId="4F38E54B" w14:textId="77777777" w:rsidR="005E6438" w:rsidRPr="00BD2348" w:rsidRDefault="005E6438" w:rsidP="0085307E">
            <w:pPr>
              <w:keepNext/>
              <w:keepLines/>
              <w:spacing w:after="0"/>
              <w:jc w:val="center"/>
              <w:outlineLvl w:val="7"/>
            </w:pPr>
            <w:r w:rsidRPr="00BD2348">
              <w:t>700+</w:t>
            </w:r>
          </w:p>
        </w:tc>
        <w:tc>
          <w:tcPr>
            <w:tcW w:w="6054" w:type="dxa"/>
            <w:gridSpan w:val="3"/>
            <w:tcBorders>
              <w:top w:val="single" w:sz="18" w:space="0" w:color="auto"/>
              <w:bottom w:val="single" w:sz="4" w:space="0" w:color="auto"/>
            </w:tcBorders>
            <w:tcMar>
              <w:top w:w="14" w:type="dxa"/>
              <w:left w:w="72" w:type="dxa"/>
              <w:bottom w:w="14" w:type="dxa"/>
              <w:right w:w="72" w:type="dxa"/>
            </w:tcMar>
            <w:vAlign w:val="center"/>
          </w:tcPr>
          <w:p w14:paraId="54C14324" w14:textId="77777777" w:rsidR="005E6438" w:rsidRPr="00BD2348" w:rsidRDefault="005E6438" w:rsidP="0085307E">
            <w:pPr>
              <w:keepNext/>
              <w:keepLines/>
              <w:spacing w:after="0"/>
              <w:outlineLvl w:val="7"/>
              <w:rPr>
                <w:sz w:val="20"/>
                <w:szCs w:val="20"/>
              </w:rPr>
            </w:pPr>
            <w:r w:rsidRPr="00BD2348">
              <w:rPr>
                <w:sz w:val="20"/>
                <w:szCs w:val="20"/>
              </w:rPr>
              <w:t>1-</w:t>
            </w:r>
            <w:r>
              <w:rPr>
                <w:sz w:val="20"/>
                <w:szCs w:val="20"/>
              </w:rPr>
              <w:t>tier</w:t>
            </w:r>
            <w:r w:rsidRPr="00BD2348">
              <w:rPr>
                <w:sz w:val="20"/>
                <w:szCs w:val="20"/>
              </w:rPr>
              <w:t xml:space="preserve"> increase in Credit Line (e.g. $300 to $400)</w:t>
            </w:r>
          </w:p>
        </w:tc>
        <w:tc>
          <w:tcPr>
            <w:tcW w:w="788" w:type="dxa"/>
            <w:tcBorders>
              <w:top w:val="single" w:sz="18" w:space="0" w:color="auto"/>
              <w:bottom w:val="single" w:sz="4" w:space="0" w:color="auto"/>
            </w:tcBorders>
            <w:tcMar>
              <w:top w:w="14" w:type="dxa"/>
              <w:left w:w="72" w:type="dxa"/>
              <w:bottom w:w="14" w:type="dxa"/>
              <w:right w:w="72" w:type="dxa"/>
            </w:tcMar>
            <w:vAlign w:val="center"/>
            <w:hideMark/>
          </w:tcPr>
          <w:p w14:paraId="15398E34" w14:textId="77777777" w:rsidR="005E6438" w:rsidRPr="00BD2348" w:rsidRDefault="005E6438" w:rsidP="0085307E">
            <w:pPr>
              <w:keepNext/>
              <w:keepLines/>
              <w:spacing w:after="0"/>
              <w:jc w:val="center"/>
              <w:outlineLvl w:val="7"/>
              <w:rPr>
                <w:sz w:val="20"/>
                <w:szCs w:val="20"/>
              </w:rPr>
            </w:pPr>
            <w:r w:rsidRPr="00BD2348">
              <w:rPr>
                <w:sz w:val="20"/>
                <w:szCs w:val="20"/>
              </w:rPr>
              <w:t>-</w:t>
            </w:r>
          </w:p>
        </w:tc>
      </w:tr>
      <w:tr w:rsidR="005E6438" w:rsidRPr="00BD2348" w14:paraId="421E6B9B" w14:textId="77777777" w:rsidTr="0085307E">
        <w:trPr>
          <w:trHeight w:val="416"/>
          <w:jc w:val="center"/>
        </w:trPr>
        <w:tc>
          <w:tcPr>
            <w:tcW w:w="1328" w:type="dxa"/>
            <w:vMerge/>
            <w:tcMar>
              <w:top w:w="14" w:type="dxa"/>
              <w:left w:w="72" w:type="dxa"/>
              <w:bottom w:w="14" w:type="dxa"/>
              <w:right w:w="72" w:type="dxa"/>
            </w:tcMar>
            <w:vAlign w:val="center"/>
          </w:tcPr>
          <w:p w14:paraId="16BA26A6" w14:textId="77777777" w:rsidR="005E6438" w:rsidRPr="00BD2348" w:rsidRDefault="005E6438" w:rsidP="0085307E">
            <w:pPr>
              <w:spacing w:after="0"/>
              <w:jc w:val="center"/>
            </w:pPr>
          </w:p>
        </w:tc>
        <w:tc>
          <w:tcPr>
            <w:tcW w:w="1339" w:type="dxa"/>
            <w:tcBorders>
              <w:top w:val="single" w:sz="4" w:space="0" w:color="auto"/>
              <w:bottom w:val="single" w:sz="4" w:space="0" w:color="auto"/>
            </w:tcBorders>
            <w:tcMar>
              <w:top w:w="14" w:type="dxa"/>
              <w:left w:w="72" w:type="dxa"/>
              <w:bottom w:w="14" w:type="dxa"/>
              <w:right w:w="72" w:type="dxa"/>
            </w:tcMar>
            <w:vAlign w:val="center"/>
          </w:tcPr>
          <w:p w14:paraId="7E697C4D" w14:textId="77777777" w:rsidR="005E6438" w:rsidRPr="00BD2348" w:rsidRDefault="005E6438" w:rsidP="0085307E">
            <w:pPr>
              <w:spacing w:after="0"/>
              <w:jc w:val="center"/>
            </w:pPr>
            <w:r w:rsidRPr="00BD2348">
              <w:t xml:space="preserve">680 - </w:t>
            </w:r>
            <w:r w:rsidR="00CE08CE">
              <w:t>699</w:t>
            </w:r>
          </w:p>
        </w:tc>
        <w:tc>
          <w:tcPr>
            <w:tcW w:w="4614" w:type="dxa"/>
            <w:gridSpan w:val="2"/>
            <w:tcBorders>
              <w:top w:val="single" w:sz="4" w:space="0" w:color="auto"/>
              <w:bottom w:val="single" w:sz="4" w:space="0" w:color="auto"/>
            </w:tcBorders>
            <w:tcMar>
              <w:top w:w="14" w:type="dxa"/>
              <w:left w:w="72" w:type="dxa"/>
              <w:bottom w:w="14" w:type="dxa"/>
              <w:right w:w="72" w:type="dxa"/>
            </w:tcMar>
            <w:vAlign w:val="center"/>
          </w:tcPr>
          <w:p w14:paraId="2FD2998C"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0" w:type="dxa"/>
            <w:tcBorders>
              <w:top w:val="single" w:sz="4" w:space="0" w:color="auto"/>
              <w:bottom w:val="single" w:sz="4" w:space="0" w:color="auto"/>
            </w:tcBorders>
            <w:tcMar>
              <w:top w:w="14" w:type="dxa"/>
              <w:left w:w="72" w:type="dxa"/>
              <w:bottom w:w="14" w:type="dxa"/>
              <w:right w:w="72" w:type="dxa"/>
            </w:tcMar>
            <w:vAlign w:val="center"/>
          </w:tcPr>
          <w:p w14:paraId="3D596833" w14:textId="77777777" w:rsidR="005E6438" w:rsidRPr="00BD2348" w:rsidRDefault="005E6438" w:rsidP="0085307E">
            <w:pPr>
              <w:keepNext/>
              <w:keepLines/>
              <w:spacing w:after="0"/>
              <w:jc w:val="center"/>
              <w:outlineLvl w:val="7"/>
              <w:rPr>
                <w:sz w:val="20"/>
                <w:szCs w:val="20"/>
              </w:rPr>
            </w:pPr>
            <w:r w:rsidRPr="00BD2348">
              <w:rPr>
                <w:sz w:val="20"/>
                <w:szCs w:val="20"/>
              </w:rPr>
              <w:t>-</w:t>
            </w:r>
          </w:p>
        </w:tc>
        <w:tc>
          <w:tcPr>
            <w:tcW w:w="788" w:type="dxa"/>
            <w:tcBorders>
              <w:top w:val="single" w:sz="4" w:space="0" w:color="auto"/>
              <w:bottom w:val="single" w:sz="4" w:space="0" w:color="auto"/>
            </w:tcBorders>
            <w:tcMar>
              <w:top w:w="14" w:type="dxa"/>
              <w:left w:w="72" w:type="dxa"/>
              <w:bottom w:w="14" w:type="dxa"/>
              <w:right w:w="72" w:type="dxa"/>
            </w:tcMar>
            <w:vAlign w:val="center"/>
            <w:hideMark/>
          </w:tcPr>
          <w:p w14:paraId="29FF4C4A" w14:textId="77777777" w:rsidR="005E6438" w:rsidRPr="00BD2348" w:rsidRDefault="005E6438" w:rsidP="0085307E">
            <w:pPr>
              <w:keepNext/>
              <w:keepLines/>
              <w:spacing w:after="0"/>
              <w:jc w:val="center"/>
              <w:outlineLvl w:val="7"/>
              <w:rPr>
                <w:sz w:val="20"/>
                <w:szCs w:val="20"/>
              </w:rPr>
            </w:pPr>
            <w:r w:rsidRPr="00BD2348">
              <w:rPr>
                <w:sz w:val="20"/>
                <w:szCs w:val="20"/>
              </w:rPr>
              <w:t>-</w:t>
            </w:r>
          </w:p>
        </w:tc>
      </w:tr>
      <w:tr w:rsidR="005E6438" w:rsidRPr="00BD2348" w14:paraId="56BF3C01" w14:textId="77777777" w:rsidTr="0085307E">
        <w:trPr>
          <w:trHeight w:val="462"/>
          <w:jc w:val="center"/>
        </w:trPr>
        <w:tc>
          <w:tcPr>
            <w:tcW w:w="1328" w:type="dxa"/>
            <w:vMerge/>
            <w:tcMar>
              <w:top w:w="14" w:type="dxa"/>
              <w:left w:w="72" w:type="dxa"/>
              <w:bottom w:w="14" w:type="dxa"/>
              <w:right w:w="72" w:type="dxa"/>
            </w:tcMar>
            <w:vAlign w:val="center"/>
          </w:tcPr>
          <w:p w14:paraId="2412E00B" w14:textId="77777777" w:rsidR="005E6438" w:rsidRPr="00BD2348" w:rsidRDefault="005E6438" w:rsidP="0085307E">
            <w:pPr>
              <w:spacing w:after="0"/>
              <w:jc w:val="center"/>
            </w:pPr>
          </w:p>
        </w:tc>
        <w:tc>
          <w:tcPr>
            <w:tcW w:w="1339" w:type="dxa"/>
            <w:tcBorders>
              <w:top w:val="single" w:sz="4" w:space="0" w:color="auto"/>
              <w:bottom w:val="single" w:sz="4" w:space="0" w:color="auto"/>
            </w:tcBorders>
            <w:tcMar>
              <w:top w:w="14" w:type="dxa"/>
              <w:left w:w="72" w:type="dxa"/>
              <w:bottom w:w="14" w:type="dxa"/>
              <w:right w:w="72" w:type="dxa"/>
            </w:tcMar>
            <w:vAlign w:val="center"/>
          </w:tcPr>
          <w:p w14:paraId="0329CB75" w14:textId="77777777" w:rsidR="005E6438" w:rsidRPr="00BD2348" w:rsidRDefault="005E6438" w:rsidP="0085307E">
            <w:pPr>
              <w:spacing w:after="0"/>
              <w:jc w:val="center"/>
            </w:pPr>
            <w:r w:rsidRPr="00BD2348">
              <w:t>660 – 6</w:t>
            </w:r>
            <w:r w:rsidR="00CE08CE">
              <w:t>79</w:t>
            </w:r>
          </w:p>
        </w:tc>
        <w:tc>
          <w:tcPr>
            <w:tcW w:w="3168" w:type="dxa"/>
            <w:tcBorders>
              <w:top w:val="single" w:sz="4" w:space="0" w:color="auto"/>
              <w:bottom w:val="single" w:sz="4" w:space="0" w:color="auto"/>
              <w:right w:val="single" w:sz="4" w:space="0" w:color="000000"/>
            </w:tcBorders>
            <w:tcMar>
              <w:top w:w="14" w:type="dxa"/>
              <w:left w:w="72" w:type="dxa"/>
              <w:bottom w:w="14" w:type="dxa"/>
              <w:right w:w="72" w:type="dxa"/>
            </w:tcMar>
            <w:vAlign w:val="center"/>
          </w:tcPr>
          <w:p w14:paraId="756F0996"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6" w:type="dxa"/>
            <w:tcBorders>
              <w:top w:val="single" w:sz="4" w:space="0" w:color="auto"/>
              <w:left w:val="single" w:sz="4" w:space="0" w:color="000000"/>
              <w:bottom w:val="single" w:sz="4" w:space="0" w:color="auto"/>
              <w:right w:val="single" w:sz="4" w:space="0" w:color="000000"/>
            </w:tcBorders>
            <w:tcMar>
              <w:top w:w="14" w:type="dxa"/>
              <w:left w:w="72" w:type="dxa"/>
              <w:bottom w:w="14" w:type="dxa"/>
              <w:right w:w="72" w:type="dxa"/>
            </w:tcMar>
            <w:vAlign w:val="center"/>
            <w:hideMark/>
          </w:tcPr>
          <w:p w14:paraId="3FCFC7A4" w14:textId="77777777" w:rsidR="005E6438" w:rsidRPr="00BD2348" w:rsidRDefault="005E6438" w:rsidP="0085307E">
            <w:pPr>
              <w:spacing w:after="0"/>
              <w:jc w:val="center"/>
              <w:rPr>
                <w:sz w:val="20"/>
                <w:szCs w:val="20"/>
              </w:rPr>
            </w:pPr>
            <w:r w:rsidRPr="00BD2348">
              <w:rPr>
                <w:sz w:val="20"/>
                <w:szCs w:val="20"/>
              </w:rPr>
              <w:t>-</w:t>
            </w:r>
          </w:p>
        </w:tc>
        <w:tc>
          <w:tcPr>
            <w:tcW w:w="1440" w:type="dxa"/>
            <w:tcBorders>
              <w:top w:val="single" w:sz="4" w:space="0" w:color="auto"/>
              <w:left w:val="single" w:sz="4" w:space="0" w:color="000000"/>
              <w:bottom w:val="single" w:sz="4" w:space="0" w:color="auto"/>
            </w:tcBorders>
            <w:tcMar>
              <w:top w:w="14" w:type="dxa"/>
              <w:left w:w="72" w:type="dxa"/>
              <w:bottom w:w="14" w:type="dxa"/>
              <w:right w:w="72" w:type="dxa"/>
            </w:tcMar>
            <w:vAlign w:val="center"/>
          </w:tcPr>
          <w:p w14:paraId="212AAAA2" w14:textId="77777777" w:rsidR="005E6438" w:rsidRPr="00BD2348" w:rsidRDefault="005E6438" w:rsidP="0085307E">
            <w:pPr>
              <w:spacing w:after="0"/>
              <w:jc w:val="center"/>
              <w:rPr>
                <w:sz w:val="20"/>
                <w:szCs w:val="20"/>
              </w:rPr>
            </w:pPr>
            <w:r w:rsidRPr="00BD2348">
              <w:rPr>
                <w:sz w:val="20"/>
                <w:szCs w:val="20"/>
              </w:rPr>
              <w:t>-</w:t>
            </w:r>
          </w:p>
        </w:tc>
        <w:tc>
          <w:tcPr>
            <w:tcW w:w="788" w:type="dxa"/>
            <w:tcBorders>
              <w:top w:val="single" w:sz="4" w:space="0" w:color="auto"/>
              <w:bottom w:val="single" w:sz="4" w:space="0" w:color="auto"/>
            </w:tcBorders>
            <w:tcMar>
              <w:top w:w="14" w:type="dxa"/>
              <w:left w:w="72" w:type="dxa"/>
              <w:bottom w:w="14" w:type="dxa"/>
              <w:right w:w="72" w:type="dxa"/>
            </w:tcMar>
            <w:vAlign w:val="center"/>
            <w:hideMark/>
          </w:tcPr>
          <w:p w14:paraId="7CE0CA56"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01A14109" w14:textId="77777777" w:rsidTr="0085307E">
        <w:trPr>
          <w:trHeight w:val="458"/>
          <w:jc w:val="center"/>
        </w:trPr>
        <w:tc>
          <w:tcPr>
            <w:tcW w:w="1328" w:type="dxa"/>
            <w:vMerge/>
            <w:tcBorders>
              <w:bottom w:val="single" w:sz="18" w:space="0" w:color="auto"/>
            </w:tcBorders>
            <w:tcMar>
              <w:top w:w="14" w:type="dxa"/>
              <w:left w:w="72" w:type="dxa"/>
              <w:bottom w:w="14" w:type="dxa"/>
              <w:right w:w="72" w:type="dxa"/>
            </w:tcMar>
            <w:vAlign w:val="center"/>
          </w:tcPr>
          <w:p w14:paraId="016DC876" w14:textId="77777777" w:rsidR="005E6438" w:rsidRPr="00BD2348" w:rsidRDefault="005E6438" w:rsidP="0085307E">
            <w:pPr>
              <w:spacing w:after="0"/>
              <w:jc w:val="center"/>
            </w:pPr>
          </w:p>
        </w:tc>
        <w:tc>
          <w:tcPr>
            <w:tcW w:w="1339" w:type="dxa"/>
            <w:tcBorders>
              <w:top w:val="single" w:sz="4" w:space="0" w:color="auto"/>
              <w:bottom w:val="single" w:sz="18" w:space="0" w:color="auto"/>
            </w:tcBorders>
            <w:tcMar>
              <w:top w:w="14" w:type="dxa"/>
              <w:left w:w="72" w:type="dxa"/>
              <w:bottom w:w="14" w:type="dxa"/>
              <w:right w:w="72" w:type="dxa"/>
            </w:tcMar>
            <w:vAlign w:val="center"/>
          </w:tcPr>
          <w:p w14:paraId="6BAFFF07" w14:textId="77777777" w:rsidR="005E6438" w:rsidRPr="00BD2348" w:rsidRDefault="005E6438" w:rsidP="0085307E">
            <w:pPr>
              <w:spacing w:after="0"/>
              <w:jc w:val="center"/>
            </w:pPr>
            <w:r w:rsidRPr="00BD2348">
              <w:t>650 – 6</w:t>
            </w:r>
            <w:r w:rsidR="00CE08CE">
              <w:t>59</w:t>
            </w:r>
          </w:p>
        </w:tc>
        <w:tc>
          <w:tcPr>
            <w:tcW w:w="3168" w:type="dxa"/>
            <w:tcBorders>
              <w:top w:val="single" w:sz="4" w:space="0" w:color="auto"/>
              <w:bottom w:val="single" w:sz="18" w:space="0" w:color="auto"/>
            </w:tcBorders>
            <w:tcMar>
              <w:top w:w="14" w:type="dxa"/>
              <w:left w:w="72" w:type="dxa"/>
              <w:bottom w:w="14" w:type="dxa"/>
              <w:right w:w="72" w:type="dxa"/>
            </w:tcMar>
            <w:vAlign w:val="center"/>
          </w:tcPr>
          <w:p w14:paraId="59D7972B" w14:textId="77777777" w:rsidR="005E6438" w:rsidRPr="00BD2348" w:rsidRDefault="005E6438" w:rsidP="0085307E">
            <w:pPr>
              <w:spacing w:after="0"/>
              <w:jc w:val="center"/>
              <w:rPr>
                <w:sz w:val="20"/>
                <w:szCs w:val="20"/>
              </w:rPr>
            </w:pPr>
            <w:r w:rsidRPr="00BD2348">
              <w:rPr>
                <w:sz w:val="20"/>
                <w:szCs w:val="20"/>
              </w:rPr>
              <w:t>-</w:t>
            </w:r>
          </w:p>
        </w:tc>
        <w:tc>
          <w:tcPr>
            <w:tcW w:w="1446" w:type="dxa"/>
            <w:tcBorders>
              <w:top w:val="single" w:sz="4" w:space="0" w:color="auto"/>
              <w:bottom w:val="single" w:sz="18" w:space="0" w:color="auto"/>
            </w:tcBorders>
            <w:tcMar>
              <w:top w:w="14" w:type="dxa"/>
              <w:left w:w="72" w:type="dxa"/>
              <w:bottom w:w="14" w:type="dxa"/>
              <w:right w:w="72" w:type="dxa"/>
            </w:tcMar>
            <w:vAlign w:val="center"/>
          </w:tcPr>
          <w:p w14:paraId="3ECF3A17" w14:textId="77777777" w:rsidR="005E6438" w:rsidRPr="00BD2348" w:rsidRDefault="005E6438" w:rsidP="0085307E">
            <w:pPr>
              <w:spacing w:after="0"/>
              <w:jc w:val="center"/>
              <w:rPr>
                <w:sz w:val="20"/>
                <w:szCs w:val="20"/>
              </w:rPr>
            </w:pPr>
            <w:r w:rsidRPr="00BD2348">
              <w:rPr>
                <w:sz w:val="20"/>
                <w:szCs w:val="20"/>
              </w:rPr>
              <w:t>-</w:t>
            </w:r>
          </w:p>
        </w:tc>
        <w:tc>
          <w:tcPr>
            <w:tcW w:w="1440" w:type="dxa"/>
            <w:tcBorders>
              <w:top w:val="single" w:sz="4" w:space="0" w:color="auto"/>
              <w:bottom w:val="single" w:sz="18" w:space="0" w:color="auto"/>
            </w:tcBorders>
            <w:tcMar>
              <w:top w:w="14" w:type="dxa"/>
              <w:left w:w="72" w:type="dxa"/>
              <w:bottom w:w="14" w:type="dxa"/>
              <w:right w:w="72" w:type="dxa"/>
            </w:tcMar>
            <w:vAlign w:val="center"/>
          </w:tcPr>
          <w:p w14:paraId="2EF46CA8" w14:textId="77777777" w:rsidR="005E6438" w:rsidRPr="00BD2348" w:rsidRDefault="005E6438" w:rsidP="0085307E">
            <w:pPr>
              <w:spacing w:after="0"/>
              <w:jc w:val="center"/>
              <w:rPr>
                <w:sz w:val="20"/>
                <w:szCs w:val="20"/>
              </w:rPr>
            </w:pPr>
            <w:r w:rsidRPr="00BD2348">
              <w:rPr>
                <w:sz w:val="20"/>
                <w:szCs w:val="20"/>
              </w:rPr>
              <w:t>-</w:t>
            </w:r>
          </w:p>
        </w:tc>
        <w:tc>
          <w:tcPr>
            <w:tcW w:w="788" w:type="dxa"/>
            <w:tcBorders>
              <w:top w:val="single" w:sz="4" w:space="0" w:color="auto"/>
              <w:bottom w:val="single" w:sz="18" w:space="0" w:color="auto"/>
            </w:tcBorders>
            <w:tcMar>
              <w:top w:w="14" w:type="dxa"/>
              <w:left w:w="72" w:type="dxa"/>
              <w:bottom w:w="14" w:type="dxa"/>
              <w:right w:w="72" w:type="dxa"/>
            </w:tcMar>
            <w:vAlign w:val="center"/>
          </w:tcPr>
          <w:p w14:paraId="71F93CE0"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40F9F68C" w14:textId="77777777" w:rsidTr="0085307E">
        <w:trPr>
          <w:trHeight w:val="458"/>
          <w:jc w:val="center"/>
        </w:trPr>
        <w:tc>
          <w:tcPr>
            <w:tcW w:w="1328" w:type="dxa"/>
            <w:vMerge w:val="restart"/>
            <w:tcBorders>
              <w:top w:val="single" w:sz="18" w:space="0" w:color="auto"/>
            </w:tcBorders>
            <w:tcMar>
              <w:top w:w="14" w:type="dxa"/>
              <w:left w:w="72" w:type="dxa"/>
              <w:bottom w:w="14" w:type="dxa"/>
              <w:right w:w="72" w:type="dxa"/>
            </w:tcMar>
            <w:vAlign w:val="center"/>
          </w:tcPr>
          <w:p w14:paraId="224899DD" w14:textId="77777777" w:rsidR="005E6438" w:rsidRPr="00BD2348" w:rsidRDefault="005E6438" w:rsidP="0085307E">
            <w:pPr>
              <w:spacing w:after="0"/>
              <w:jc w:val="center"/>
            </w:pPr>
            <w:r w:rsidRPr="00BD2348">
              <w:t>660-719</w:t>
            </w:r>
          </w:p>
          <w:p w14:paraId="5643717A" w14:textId="77777777" w:rsidR="005E6438" w:rsidRPr="00BD2348" w:rsidRDefault="005E6438" w:rsidP="0085307E">
            <w:pPr>
              <w:spacing w:after="0"/>
              <w:jc w:val="center"/>
            </w:pPr>
            <w:r w:rsidRPr="00BD2348">
              <w:t>(Max CL of $2,000)</w:t>
            </w:r>
          </w:p>
        </w:tc>
        <w:tc>
          <w:tcPr>
            <w:tcW w:w="1339" w:type="dxa"/>
            <w:tcBorders>
              <w:top w:val="single" w:sz="18" w:space="0" w:color="auto"/>
              <w:bottom w:val="single" w:sz="4" w:space="0" w:color="auto"/>
            </w:tcBorders>
            <w:tcMar>
              <w:top w:w="14" w:type="dxa"/>
              <w:left w:w="72" w:type="dxa"/>
              <w:bottom w:w="14" w:type="dxa"/>
              <w:right w:w="72" w:type="dxa"/>
            </w:tcMar>
            <w:vAlign w:val="center"/>
          </w:tcPr>
          <w:p w14:paraId="74653184" w14:textId="77777777" w:rsidR="005E6438" w:rsidRPr="00BD2348" w:rsidRDefault="005E6438" w:rsidP="0085307E">
            <w:pPr>
              <w:spacing w:after="0"/>
              <w:jc w:val="center"/>
            </w:pPr>
            <w:r w:rsidRPr="00BD2348">
              <w:t>700+</w:t>
            </w:r>
          </w:p>
        </w:tc>
        <w:tc>
          <w:tcPr>
            <w:tcW w:w="6054" w:type="dxa"/>
            <w:gridSpan w:val="3"/>
            <w:tcBorders>
              <w:top w:val="single" w:sz="18" w:space="0" w:color="auto"/>
              <w:bottom w:val="single" w:sz="4" w:space="0" w:color="auto"/>
            </w:tcBorders>
            <w:tcMar>
              <w:top w:w="14" w:type="dxa"/>
              <w:left w:w="72" w:type="dxa"/>
              <w:bottom w:w="14" w:type="dxa"/>
              <w:right w:w="72" w:type="dxa"/>
            </w:tcMar>
          </w:tcPr>
          <w:p w14:paraId="69299587" w14:textId="77777777" w:rsidR="005E6438" w:rsidRPr="00BD2348" w:rsidRDefault="005E6438" w:rsidP="0085307E">
            <w:pPr>
              <w:spacing w:after="0"/>
              <w:rPr>
                <w:sz w:val="20"/>
                <w:szCs w:val="20"/>
              </w:rPr>
            </w:pPr>
            <w:r w:rsidRPr="00BD2348">
              <w:rPr>
                <w:sz w:val="20"/>
                <w:szCs w:val="20"/>
              </w:rPr>
              <w:t>If Current CL &lt; $750, 2-</w:t>
            </w:r>
            <w:r>
              <w:rPr>
                <w:sz w:val="20"/>
                <w:szCs w:val="20"/>
              </w:rPr>
              <w:t>tier</w:t>
            </w:r>
            <w:r w:rsidRPr="00BD2348">
              <w:rPr>
                <w:sz w:val="20"/>
                <w:szCs w:val="20"/>
              </w:rPr>
              <w:t xml:space="preserve"> increase in Credit Line (e.g. $300 to $500)</w:t>
            </w:r>
          </w:p>
          <w:p w14:paraId="7B5A508E" w14:textId="77777777" w:rsidR="005E6438" w:rsidRPr="00BD2348" w:rsidRDefault="005E6438" w:rsidP="0085307E">
            <w:pPr>
              <w:spacing w:after="0"/>
              <w:rPr>
                <w:sz w:val="20"/>
                <w:szCs w:val="20"/>
              </w:rPr>
            </w:pPr>
            <w:r w:rsidRPr="00BD2348">
              <w:rPr>
                <w:sz w:val="20"/>
                <w:szCs w:val="20"/>
              </w:rPr>
              <w:t>Else 1-</w:t>
            </w:r>
            <w:r>
              <w:rPr>
                <w:sz w:val="20"/>
                <w:szCs w:val="20"/>
              </w:rPr>
              <w:t>tier</w:t>
            </w:r>
            <w:r w:rsidRPr="00BD2348">
              <w:rPr>
                <w:sz w:val="20"/>
                <w:szCs w:val="20"/>
              </w:rPr>
              <w:t xml:space="preserve"> increase in Credit Line (e.g. $1,000 to $1,250)</w:t>
            </w:r>
          </w:p>
        </w:tc>
        <w:tc>
          <w:tcPr>
            <w:tcW w:w="788" w:type="dxa"/>
            <w:tcBorders>
              <w:top w:val="single" w:sz="18" w:space="0" w:color="auto"/>
              <w:bottom w:val="single" w:sz="4" w:space="0" w:color="auto"/>
            </w:tcBorders>
            <w:tcMar>
              <w:top w:w="14" w:type="dxa"/>
              <w:left w:w="72" w:type="dxa"/>
              <w:bottom w:w="14" w:type="dxa"/>
              <w:right w:w="72" w:type="dxa"/>
            </w:tcMar>
            <w:vAlign w:val="center"/>
          </w:tcPr>
          <w:p w14:paraId="52D142BC"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561A7C50" w14:textId="77777777" w:rsidTr="0085307E">
        <w:trPr>
          <w:trHeight w:val="458"/>
          <w:jc w:val="center"/>
        </w:trPr>
        <w:tc>
          <w:tcPr>
            <w:tcW w:w="1328" w:type="dxa"/>
            <w:vMerge/>
            <w:tcMar>
              <w:top w:w="14" w:type="dxa"/>
              <w:left w:w="72" w:type="dxa"/>
              <w:bottom w:w="14" w:type="dxa"/>
              <w:right w:w="72" w:type="dxa"/>
            </w:tcMar>
            <w:vAlign w:val="center"/>
          </w:tcPr>
          <w:p w14:paraId="507420F1" w14:textId="77777777" w:rsidR="005E6438" w:rsidRPr="00BD2348" w:rsidRDefault="005E6438" w:rsidP="0085307E">
            <w:pPr>
              <w:spacing w:after="0"/>
              <w:jc w:val="center"/>
            </w:pPr>
          </w:p>
        </w:tc>
        <w:tc>
          <w:tcPr>
            <w:tcW w:w="1339" w:type="dxa"/>
            <w:tcBorders>
              <w:top w:val="single" w:sz="4" w:space="0" w:color="auto"/>
              <w:bottom w:val="single" w:sz="4" w:space="0" w:color="auto"/>
            </w:tcBorders>
            <w:tcMar>
              <w:top w:w="14" w:type="dxa"/>
              <w:left w:w="72" w:type="dxa"/>
              <w:bottom w:w="14" w:type="dxa"/>
              <w:right w:w="72" w:type="dxa"/>
            </w:tcMar>
            <w:vAlign w:val="center"/>
          </w:tcPr>
          <w:p w14:paraId="12208D5A" w14:textId="77777777" w:rsidR="005E6438" w:rsidRPr="00BD2348" w:rsidRDefault="005E6438" w:rsidP="0085307E">
            <w:pPr>
              <w:spacing w:after="0"/>
              <w:jc w:val="center"/>
            </w:pPr>
            <w:r w:rsidRPr="00BD2348">
              <w:t xml:space="preserve">680 - </w:t>
            </w:r>
            <w:r w:rsidR="00CE08CE">
              <w:t>699</w:t>
            </w:r>
          </w:p>
        </w:tc>
        <w:tc>
          <w:tcPr>
            <w:tcW w:w="3168" w:type="dxa"/>
            <w:tcBorders>
              <w:top w:val="single" w:sz="4" w:space="0" w:color="auto"/>
              <w:bottom w:val="single" w:sz="4" w:space="0" w:color="auto"/>
            </w:tcBorders>
            <w:tcMar>
              <w:top w:w="14" w:type="dxa"/>
              <w:left w:w="72" w:type="dxa"/>
              <w:bottom w:w="14" w:type="dxa"/>
              <w:right w:w="72" w:type="dxa"/>
            </w:tcMar>
            <w:vAlign w:val="center"/>
          </w:tcPr>
          <w:p w14:paraId="05DB7A55" w14:textId="77777777" w:rsidR="005E6438" w:rsidRPr="00BD2348" w:rsidRDefault="005E6438" w:rsidP="0085307E">
            <w:pPr>
              <w:spacing w:after="0"/>
              <w:rPr>
                <w:sz w:val="20"/>
                <w:szCs w:val="20"/>
              </w:rPr>
            </w:pPr>
            <w:r>
              <w:rPr>
                <w:sz w:val="20"/>
                <w:szCs w:val="20"/>
              </w:rPr>
              <w:t>If Current CL &lt; $750, 2-tier</w:t>
            </w:r>
            <w:r w:rsidRPr="00BD2348">
              <w:rPr>
                <w:sz w:val="20"/>
                <w:szCs w:val="20"/>
              </w:rPr>
              <w:t xml:space="preserve"> increase </w:t>
            </w:r>
          </w:p>
          <w:p w14:paraId="4FF0D10A" w14:textId="77777777" w:rsidR="005E6438" w:rsidRPr="00BD2348" w:rsidRDefault="005E6438" w:rsidP="0085307E">
            <w:pPr>
              <w:spacing w:after="0"/>
              <w:rPr>
                <w:sz w:val="20"/>
                <w:szCs w:val="20"/>
              </w:rPr>
            </w:pPr>
            <w:r w:rsidRPr="00BD2348">
              <w:rPr>
                <w:sz w:val="20"/>
                <w:szCs w:val="20"/>
              </w:rPr>
              <w:t>Else 1-</w:t>
            </w:r>
            <w:r>
              <w:rPr>
                <w:sz w:val="20"/>
                <w:szCs w:val="20"/>
              </w:rPr>
              <w:t>tier</w:t>
            </w:r>
            <w:r w:rsidRPr="00BD2348">
              <w:rPr>
                <w:sz w:val="20"/>
                <w:szCs w:val="20"/>
              </w:rPr>
              <w:t xml:space="preserve"> increase</w:t>
            </w:r>
          </w:p>
        </w:tc>
        <w:tc>
          <w:tcPr>
            <w:tcW w:w="1446" w:type="dxa"/>
            <w:tcBorders>
              <w:top w:val="single" w:sz="4" w:space="0" w:color="auto"/>
              <w:bottom w:val="single" w:sz="4" w:space="0" w:color="auto"/>
            </w:tcBorders>
            <w:tcMar>
              <w:top w:w="14" w:type="dxa"/>
              <w:left w:w="72" w:type="dxa"/>
              <w:bottom w:w="14" w:type="dxa"/>
              <w:right w:w="72" w:type="dxa"/>
            </w:tcMar>
            <w:vAlign w:val="center"/>
          </w:tcPr>
          <w:p w14:paraId="64905561"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0" w:type="dxa"/>
            <w:tcBorders>
              <w:top w:val="single" w:sz="4" w:space="0" w:color="auto"/>
              <w:bottom w:val="single" w:sz="4" w:space="0" w:color="auto"/>
            </w:tcBorders>
            <w:tcMar>
              <w:top w:w="14" w:type="dxa"/>
              <w:left w:w="72" w:type="dxa"/>
              <w:bottom w:w="14" w:type="dxa"/>
              <w:right w:w="72" w:type="dxa"/>
            </w:tcMar>
            <w:vAlign w:val="center"/>
          </w:tcPr>
          <w:p w14:paraId="102867E5" w14:textId="77777777" w:rsidR="005E6438" w:rsidRPr="00BD2348" w:rsidRDefault="005E6438" w:rsidP="0085307E">
            <w:pPr>
              <w:spacing w:after="0"/>
              <w:jc w:val="center"/>
              <w:rPr>
                <w:sz w:val="20"/>
                <w:szCs w:val="20"/>
              </w:rPr>
            </w:pPr>
            <w:r w:rsidRPr="00BD2348">
              <w:rPr>
                <w:sz w:val="20"/>
                <w:szCs w:val="20"/>
              </w:rPr>
              <w:t>-</w:t>
            </w:r>
          </w:p>
        </w:tc>
        <w:tc>
          <w:tcPr>
            <w:tcW w:w="788" w:type="dxa"/>
            <w:tcBorders>
              <w:top w:val="single" w:sz="4" w:space="0" w:color="auto"/>
              <w:bottom w:val="single" w:sz="4" w:space="0" w:color="auto"/>
            </w:tcBorders>
            <w:tcMar>
              <w:top w:w="14" w:type="dxa"/>
              <w:left w:w="72" w:type="dxa"/>
              <w:bottom w:w="14" w:type="dxa"/>
              <w:right w:w="72" w:type="dxa"/>
            </w:tcMar>
            <w:vAlign w:val="center"/>
          </w:tcPr>
          <w:p w14:paraId="7926871E"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598BFDD7" w14:textId="77777777" w:rsidTr="0085307E">
        <w:trPr>
          <w:trHeight w:val="458"/>
          <w:jc w:val="center"/>
        </w:trPr>
        <w:tc>
          <w:tcPr>
            <w:tcW w:w="1328" w:type="dxa"/>
            <w:vMerge/>
            <w:tcMar>
              <w:top w:w="14" w:type="dxa"/>
              <w:left w:w="72" w:type="dxa"/>
              <w:bottom w:w="14" w:type="dxa"/>
              <w:right w:w="72" w:type="dxa"/>
            </w:tcMar>
            <w:vAlign w:val="center"/>
          </w:tcPr>
          <w:p w14:paraId="511FF0FD" w14:textId="77777777" w:rsidR="005E6438" w:rsidRPr="00BD2348" w:rsidRDefault="005E6438" w:rsidP="0085307E">
            <w:pPr>
              <w:spacing w:after="0"/>
              <w:jc w:val="center"/>
            </w:pPr>
          </w:p>
        </w:tc>
        <w:tc>
          <w:tcPr>
            <w:tcW w:w="1339" w:type="dxa"/>
            <w:tcBorders>
              <w:top w:val="single" w:sz="4" w:space="0" w:color="auto"/>
              <w:bottom w:val="single" w:sz="4" w:space="0" w:color="auto"/>
            </w:tcBorders>
            <w:tcMar>
              <w:top w:w="14" w:type="dxa"/>
              <w:left w:w="72" w:type="dxa"/>
              <w:bottom w:w="14" w:type="dxa"/>
              <w:right w:w="72" w:type="dxa"/>
            </w:tcMar>
            <w:vAlign w:val="center"/>
          </w:tcPr>
          <w:p w14:paraId="516CF147" w14:textId="77777777" w:rsidR="005E6438" w:rsidRPr="00BD2348" w:rsidRDefault="005E6438" w:rsidP="0085307E">
            <w:pPr>
              <w:spacing w:after="0"/>
              <w:jc w:val="center"/>
            </w:pPr>
            <w:r w:rsidRPr="00BD2348">
              <w:t>660 – 6</w:t>
            </w:r>
            <w:r w:rsidR="00CE08CE">
              <w:t>79</w:t>
            </w:r>
          </w:p>
        </w:tc>
        <w:tc>
          <w:tcPr>
            <w:tcW w:w="3168" w:type="dxa"/>
            <w:tcBorders>
              <w:top w:val="single" w:sz="4" w:space="0" w:color="auto"/>
              <w:bottom w:val="single" w:sz="4" w:space="0" w:color="auto"/>
            </w:tcBorders>
            <w:tcMar>
              <w:top w:w="14" w:type="dxa"/>
              <w:left w:w="72" w:type="dxa"/>
              <w:bottom w:w="14" w:type="dxa"/>
              <w:right w:w="72" w:type="dxa"/>
            </w:tcMar>
            <w:vAlign w:val="center"/>
          </w:tcPr>
          <w:p w14:paraId="5B7102B0"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6" w:type="dxa"/>
            <w:tcBorders>
              <w:top w:val="single" w:sz="4" w:space="0" w:color="auto"/>
              <w:bottom w:val="single" w:sz="4" w:space="0" w:color="auto"/>
            </w:tcBorders>
            <w:tcMar>
              <w:top w:w="14" w:type="dxa"/>
              <w:left w:w="72" w:type="dxa"/>
              <w:bottom w:w="14" w:type="dxa"/>
              <w:right w:w="72" w:type="dxa"/>
            </w:tcMar>
            <w:vAlign w:val="center"/>
          </w:tcPr>
          <w:p w14:paraId="1981083C" w14:textId="77777777" w:rsidR="005E6438" w:rsidRPr="00BD2348" w:rsidRDefault="005E6438" w:rsidP="0085307E">
            <w:pPr>
              <w:spacing w:after="0"/>
              <w:jc w:val="center"/>
              <w:rPr>
                <w:sz w:val="20"/>
                <w:szCs w:val="20"/>
              </w:rPr>
            </w:pPr>
            <w:r w:rsidRPr="00BD2348">
              <w:rPr>
                <w:sz w:val="20"/>
                <w:szCs w:val="20"/>
              </w:rPr>
              <w:t>-</w:t>
            </w:r>
          </w:p>
        </w:tc>
        <w:tc>
          <w:tcPr>
            <w:tcW w:w="1440" w:type="dxa"/>
            <w:tcBorders>
              <w:top w:val="single" w:sz="4" w:space="0" w:color="auto"/>
              <w:bottom w:val="single" w:sz="4" w:space="0" w:color="auto"/>
            </w:tcBorders>
            <w:tcMar>
              <w:top w:w="14" w:type="dxa"/>
              <w:left w:w="72" w:type="dxa"/>
              <w:bottom w:w="14" w:type="dxa"/>
              <w:right w:w="72" w:type="dxa"/>
            </w:tcMar>
            <w:vAlign w:val="center"/>
          </w:tcPr>
          <w:p w14:paraId="0625A7AA" w14:textId="77777777" w:rsidR="005E6438" w:rsidRPr="00BD2348" w:rsidRDefault="005E6438" w:rsidP="0085307E">
            <w:pPr>
              <w:spacing w:after="0"/>
              <w:jc w:val="center"/>
              <w:rPr>
                <w:sz w:val="20"/>
                <w:szCs w:val="20"/>
              </w:rPr>
            </w:pPr>
            <w:r w:rsidRPr="00BD2348">
              <w:rPr>
                <w:sz w:val="20"/>
                <w:szCs w:val="20"/>
              </w:rPr>
              <w:t>-</w:t>
            </w:r>
          </w:p>
        </w:tc>
        <w:tc>
          <w:tcPr>
            <w:tcW w:w="788" w:type="dxa"/>
            <w:tcBorders>
              <w:top w:val="single" w:sz="4" w:space="0" w:color="auto"/>
              <w:bottom w:val="single" w:sz="4" w:space="0" w:color="auto"/>
            </w:tcBorders>
            <w:tcMar>
              <w:top w:w="14" w:type="dxa"/>
              <w:left w:w="72" w:type="dxa"/>
              <w:bottom w:w="14" w:type="dxa"/>
              <w:right w:w="72" w:type="dxa"/>
            </w:tcMar>
            <w:vAlign w:val="center"/>
          </w:tcPr>
          <w:p w14:paraId="6D9DCB45"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01EBD74B" w14:textId="77777777" w:rsidTr="0085307E">
        <w:trPr>
          <w:trHeight w:val="458"/>
          <w:jc w:val="center"/>
        </w:trPr>
        <w:tc>
          <w:tcPr>
            <w:tcW w:w="1328" w:type="dxa"/>
            <w:vMerge/>
            <w:tcBorders>
              <w:bottom w:val="single" w:sz="18" w:space="0" w:color="auto"/>
            </w:tcBorders>
            <w:tcMar>
              <w:top w:w="14" w:type="dxa"/>
              <w:left w:w="72" w:type="dxa"/>
              <w:bottom w:w="14" w:type="dxa"/>
              <w:right w:w="72" w:type="dxa"/>
            </w:tcMar>
            <w:vAlign w:val="center"/>
          </w:tcPr>
          <w:p w14:paraId="6A9610F9" w14:textId="77777777" w:rsidR="005E6438" w:rsidRPr="00BD2348" w:rsidRDefault="005E6438" w:rsidP="0085307E">
            <w:pPr>
              <w:spacing w:after="0"/>
              <w:jc w:val="center"/>
            </w:pPr>
          </w:p>
        </w:tc>
        <w:tc>
          <w:tcPr>
            <w:tcW w:w="1339" w:type="dxa"/>
            <w:tcBorders>
              <w:top w:val="single" w:sz="4" w:space="0" w:color="auto"/>
              <w:bottom w:val="single" w:sz="18" w:space="0" w:color="auto"/>
            </w:tcBorders>
            <w:tcMar>
              <w:top w:w="14" w:type="dxa"/>
              <w:left w:w="72" w:type="dxa"/>
              <w:bottom w:w="14" w:type="dxa"/>
              <w:right w:w="72" w:type="dxa"/>
            </w:tcMar>
            <w:vAlign w:val="center"/>
          </w:tcPr>
          <w:p w14:paraId="1A160191" w14:textId="77777777" w:rsidR="005E6438" w:rsidRPr="00BD2348" w:rsidRDefault="005E6438" w:rsidP="0085307E">
            <w:pPr>
              <w:spacing w:after="0"/>
              <w:jc w:val="center"/>
            </w:pPr>
            <w:r w:rsidRPr="00BD2348">
              <w:t>650 – 6</w:t>
            </w:r>
            <w:r w:rsidR="00CE08CE">
              <w:t>59</w:t>
            </w:r>
          </w:p>
        </w:tc>
        <w:tc>
          <w:tcPr>
            <w:tcW w:w="3168" w:type="dxa"/>
            <w:tcBorders>
              <w:top w:val="single" w:sz="4" w:space="0" w:color="auto"/>
              <w:bottom w:val="single" w:sz="18" w:space="0" w:color="auto"/>
            </w:tcBorders>
            <w:tcMar>
              <w:top w:w="14" w:type="dxa"/>
              <w:left w:w="72" w:type="dxa"/>
              <w:bottom w:w="14" w:type="dxa"/>
              <w:right w:w="72" w:type="dxa"/>
            </w:tcMar>
            <w:vAlign w:val="center"/>
          </w:tcPr>
          <w:p w14:paraId="5946DABC" w14:textId="77777777" w:rsidR="005E6438" w:rsidRPr="00BD2348" w:rsidRDefault="005E6438" w:rsidP="0085307E">
            <w:pPr>
              <w:spacing w:after="0"/>
              <w:jc w:val="center"/>
              <w:rPr>
                <w:sz w:val="20"/>
                <w:szCs w:val="20"/>
              </w:rPr>
            </w:pPr>
            <w:r w:rsidRPr="00BD2348">
              <w:rPr>
                <w:sz w:val="20"/>
                <w:szCs w:val="20"/>
              </w:rPr>
              <w:t>-</w:t>
            </w:r>
          </w:p>
        </w:tc>
        <w:tc>
          <w:tcPr>
            <w:tcW w:w="1446" w:type="dxa"/>
            <w:tcBorders>
              <w:top w:val="single" w:sz="4" w:space="0" w:color="auto"/>
              <w:bottom w:val="single" w:sz="18" w:space="0" w:color="auto"/>
            </w:tcBorders>
            <w:tcMar>
              <w:top w:w="14" w:type="dxa"/>
              <w:left w:w="72" w:type="dxa"/>
              <w:bottom w:w="14" w:type="dxa"/>
              <w:right w:w="72" w:type="dxa"/>
            </w:tcMar>
            <w:vAlign w:val="center"/>
          </w:tcPr>
          <w:p w14:paraId="0E424DF2" w14:textId="77777777" w:rsidR="005E6438" w:rsidRPr="00BD2348" w:rsidRDefault="005E6438" w:rsidP="0085307E">
            <w:pPr>
              <w:spacing w:after="0"/>
              <w:jc w:val="center"/>
              <w:rPr>
                <w:sz w:val="20"/>
                <w:szCs w:val="20"/>
              </w:rPr>
            </w:pPr>
            <w:r w:rsidRPr="00BD2348">
              <w:rPr>
                <w:sz w:val="20"/>
                <w:szCs w:val="20"/>
              </w:rPr>
              <w:t>-</w:t>
            </w:r>
          </w:p>
        </w:tc>
        <w:tc>
          <w:tcPr>
            <w:tcW w:w="1440" w:type="dxa"/>
            <w:tcBorders>
              <w:top w:val="single" w:sz="4" w:space="0" w:color="auto"/>
              <w:bottom w:val="single" w:sz="18" w:space="0" w:color="auto"/>
            </w:tcBorders>
            <w:tcMar>
              <w:top w:w="14" w:type="dxa"/>
              <w:left w:w="72" w:type="dxa"/>
              <w:bottom w:w="14" w:type="dxa"/>
              <w:right w:w="72" w:type="dxa"/>
            </w:tcMar>
            <w:vAlign w:val="center"/>
          </w:tcPr>
          <w:p w14:paraId="20B4E2C1" w14:textId="77777777" w:rsidR="005E6438" w:rsidRPr="00BD2348" w:rsidRDefault="005E6438" w:rsidP="0085307E">
            <w:pPr>
              <w:spacing w:after="0"/>
              <w:jc w:val="center"/>
              <w:rPr>
                <w:sz w:val="20"/>
                <w:szCs w:val="20"/>
              </w:rPr>
            </w:pPr>
            <w:r w:rsidRPr="00BD2348">
              <w:rPr>
                <w:sz w:val="20"/>
                <w:szCs w:val="20"/>
              </w:rPr>
              <w:t>-</w:t>
            </w:r>
          </w:p>
        </w:tc>
        <w:tc>
          <w:tcPr>
            <w:tcW w:w="788" w:type="dxa"/>
            <w:tcBorders>
              <w:top w:val="single" w:sz="4" w:space="0" w:color="auto"/>
              <w:bottom w:val="single" w:sz="18" w:space="0" w:color="auto"/>
            </w:tcBorders>
            <w:tcMar>
              <w:top w:w="14" w:type="dxa"/>
              <w:left w:w="72" w:type="dxa"/>
              <w:bottom w:w="14" w:type="dxa"/>
              <w:right w:w="72" w:type="dxa"/>
            </w:tcMar>
            <w:vAlign w:val="center"/>
          </w:tcPr>
          <w:p w14:paraId="566BD589"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7BE7226E" w14:textId="77777777" w:rsidTr="0085307E">
        <w:trPr>
          <w:trHeight w:val="458"/>
          <w:jc w:val="center"/>
        </w:trPr>
        <w:tc>
          <w:tcPr>
            <w:tcW w:w="1328" w:type="dxa"/>
            <w:vMerge w:val="restart"/>
            <w:tcBorders>
              <w:top w:val="single" w:sz="18" w:space="0" w:color="auto"/>
            </w:tcBorders>
            <w:tcMar>
              <w:top w:w="14" w:type="dxa"/>
              <w:left w:w="72" w:type="dxa"/>
              <w:bottom w:w="14" w:type="dxa"/>
              <w:right w:w="72" w:type="dxa"/>
            </w:tcMar>
            <w:vAlign w:val="center"/>
          </w:tcPr>
          <w:p w14:paraId="4FAF08A6" w14:textId="77777777" w:rsidR="005E6438" w:rsidRPr="00BD2348" w:rsidRDefault="005E6438" w:rsidP="0085307E">
            <w:pPr>
              <w:spacing w:after="0"/>
              <w:jc w:val="center"/>
            </w:pPr>
            <w:r w:rsidRPr="00BD2348">
              <w:t xml:space="preserve">720+ </w:t>
            </w:r>
          </w:p>
          <w:p w14:paraId="08EBAF30" w14:textId="77777777" w:rsidR="005E6438" w:rsidRPr="00BD2348" w:rsidRDefault="005E6438" w:rsidP="0085307E">
            <w:pPr>
              <w:spacing w:after="0"/>
              <w:jc w:val="center"/>
            </w:pPr>
            <w:r w:rsidRPr="00BD2348">
              <w:t>(Max CL of $3,000)</w:t>
            </w:r>
          </w:p>
        </w:tc>
        <w:tc>
          <w:tcPr>
            <w:tcW w:w="1339" w:type="dxa"/>
            <w:tcBorders>
              <w:top w:val="single" w:sz="18" w:space="0" w:color="auto"/>
            </w:tcBorders>
            <w:tcMar>
              <w:top w:w="14" w:type="dxa"/>
              <w:left w:w="72" w:type="dxa"/>
              <w:bottom w:w="14" w:type="dxa"/>
              <w:right w:w="72" w:type="dxa"/>
            </w:tcMar>
            <w:vAlign w:val="center"/>
          </w:tcPr>
          <w:p w14:paraId="54AC779D" w14:textId="77777777" w:rsidR="005E6438" w:rsidRPr="00BD2348" w:rsidRDefault="005E6438" w:rsidP="0085307E">
            <w:pPr>
              <w:spacing w:after="0"/>
              <w:jc w:val="center"/>
            </w:pPr>
            <w:r w:rsidRPr="00BD2348">
              <w:t>700+</w:t>
            </w:r>
          </w:p>
        </w:tc>
        <w:tc>
          <w:tcPr>
            <w:tcW w:w="6842" w:type="dxa"/>
            <w:gridSpan w:val="4"/>
            <w:tcBorders>
              <w:top w:val="single" w:sz="18" w:space="0" w:color="auto"/>
            </w:tcBorders>
            <w:tcMar>
              <w:top w:w="14" w:type="dxa"/>
              <w:left w:w="72" w:type="dxa"/>
              <w:bottom w:w="14" w:type="dxa"/>
              <w:right w:w="72" w:type="dxa"/>
            </w:tcMar>
            <w:vAlign w:val="center"/>
          </w:tcPr>
          <w:p w14:paraId="77759E32" w14:textId="77777777" w:rsidR="005E6438" w:rsidRPr="00BD2348" w:rsidRDefault="005E6438" w:rsidP="0085307E">
            <w:pPr>
              <w:spacing w:after="0"/>
              <w:rPr>
                <w:sz w:val="20"/>
                <w:szCs w:val="20"/>
              </w:rPr>
            </w:pPr>
            <w:r w:rsidRPr="00BD2348">
              <w:rPr>
                <w:sz w:val="20"/>
                <w:szCs w:val="20"/>
              </w:rPr>
              <w:t>If Current CL &lt; $1250, 2-</w:t>
            </w:r>
            <w:r>
              <w:rPr>
                <w:sz w:val="20"/>
                <w:szCs w:val="20"/>
              </w:rPr>
              <w:t>tier</w:t>
            </w:r>
            <w:r w:rsidRPr="00BD2348">
              <w:rPr>
                <w:sz w:val="20"/>
                <w:szCs w:val="20"/>
              </w:rPr>
              <w:t xml:space="preserve"> increase in Credit Line (e.g. $</w:t>
            </w:r>
            <w:r>
              <w:rPr>
                <w:sz w:val="20"/>
                <w:szCs w:val="20"/>
              </w:rPr>
              <w:t>600 to $1,0</w:t>
            </w:r>
            <w:r w:rsidRPr="00BD2348">
              <w:rPr>
                <w:sz w:val="20"/>
                <w:szCs w:val="20"/>
              </w:rPr>
              <w:t>00)</w:t>
            </w:r>
          </w:p>
          <w:p w14:paraId="7642CE09" w14:textId="77777777" w:rsidR="005E6438" w:rsidRPr="00BD2348" w:rsidRDefault="005E6438" w:rsidP="0085307E">
            <w:pPr>
              <w:spacing w:after="0"/>
              <w:rPr>
                <w:sz w:val="20"/>
                <w:szCs w:val="20"/>
              </w:rPr>
            </w:pPr>
            <w:r w:rsidRPr="00BD2348">
              <w:rPr>
                <w:sz w:val="20"/>
                <w:szCs w:val="20"/>
              </w:rPr>
              <w:t>Else 1-</w:t>
            </w:r>
            <w:r>
              <w:rPr>
                <w:sz w:val="20"/>
                <w:szCs w:val="20"/>
              </w:rPr>
              <w:t>tier</w:t>
            </w:r>
            <w:r w:rsidRPr="00BD2348">
              <w:rPr>
                <w:sz w:val="20"/>
                <w:szCs w:val="20"/>
              </w:rPr>
              <w:t xml:space="preserve"> increase in Credit Line (e.g. $1,500 to $2,000)</w:t>
            </w:r>
          </w:p>
        </w:tc>
      </w:tr>
      <w:tr w:rsidR="005E6438" w:rsidRPr="00BD2348" w14:paraId="3E81BB24" w14:textId="77777777" w:rsidTr="0085307E">
        <w:trPr>
          <w:trHeight w:val="458"/>
          <w:jc w:val="center"/>
        </w:trPr>
        <w:tc>
          <w:tcPr>
            <w:tcW w:w="1328" w:type="dxa"/>
            <w:vMerge/>
            <w:tcMar>
              <w:top w:w="14" w:type="dxa"/>
              <w:left w:w="72" w:type="dxa"/>
              <w:bottom w:w="14" w:type="dxa"/>
              <w:right w:w="72" w:type="dxa"/>
            </w:tcMar>
            <w:vAlign w:val="center"/>
          </w:tcPr>
          <w:p w14:paraId="6D20DD34" w14:textId="77777777" w:rsidR="005E6438" w:rsidRPr="00BD2348" w:rsidRDefault="005E6438" w:rsidP="0085307E">
            <w:pPr>
              <w:spacing w:after="0"/>
              <w:jc w:val="center"/>
            </w:pPr>
          </w:p>
        </w:tc>
        <w:tc>
          <w:tcPr>
            <w:tcW w:w="1339" w:type="dxa"/>
            <w:tcMar>
              <w:top w:w="14" w:type="dxa"/>
              <w:left w:w="72" w:type="dxa"/>
              <w:bottom w:w="14" w:type="dxa"/>
              <w:right w:w="72" w:type="dxa"/>
            </w:tcMar>
            <w:vAlign w:val="center"/>
          </w:tcPr>
          <w:p w14:paraId="20D30EDA" w14:textId="77777777" w:rsidR="005E6438" w:rsidRPr="00BD2348" w:rsidRDefault="005E6438" w:rsidP="0085307E">
            <w:pPr>
              <w:spacing w:after="0"/>
              <w:jc w:val="center"/>
            </w:pPr>
            <w:r w:rsidRPr="00BD2348">
              <w:t xml:space="preserve">680 </w:t>
            </w:r>
            <w:r w:rsidR="00CE08CE">
              <w:t>–</w:t>
            </w:r>
            <w:r w:rsidRPr="00BD2348">
              <w:t xml:space="preserve"> </w:t>
            </w:r>
            <w:r w:rsidR="00CE08CE">
              <w:t>699</w:t>
            </w:r>
          </w:p>
        </w:tc>
        <w:tc>
          <w:tcPr>
            <w:tcW w:w="4614" w:type="dxa"/>
            <w:gridSpan w:val="2"/>
            <w:tcMar>
              <w:top w:w="14" w:type="dxa"/>
              <w:left w:w="72" w:type="dxa"/>
              <w:bottom w:w="14" w:type="dxa"/>
              <w:right w:w="72" w:type="dxa"/>
            </w:tcMar>
          </w:tcPr>
          <w:p w14:paraId="5BED7784" w14:textId="77777777" w:rsidR="005E6438" w:rsidRPr="00BD2348" w:rsidRDefault="005E6438" w:rsidP="0085307E">
            <w:pPr>
              <w:spacing w:after="0"/>
              <w:rPr>
                <w:sz w:val="20"/>
                <w:szCs w:val="20"/>
              </w:rPr>
            </w:pPr>
            <w:r w:rsidRPr="00BD2348">
              <w:rPr>
                <w:sz w:val="20"/>
                <w:szCs w:val="20"/>
              </w:rPr>
              <w:t>If Current CL &lt; $750, 2-</w:t>
            </w:r>
            <w:r>
              <w:rPr>
                <w:sz w:val="20"/>
                <w:szCs w:val="20"/>
              </w:rPr>
              <w:t>tier</w:t>
            </w:r>
            <w:r w:rsidRPr="00BD2348">
              <w:rPr>
                <w:sz w:val="20"/>
                <w:szCs w:val="20"/>
              </w:rPr>
              <w:t xml:space="preserve"> increase</w:t>
            </w:r>
          </w:p>
          <w:p w14:paraId="400EF73E" w14:textId="77777777" w:rsidR="005E6438" w:rsidRPr="00BD2348" w:rsidRDefault="005E6438" w:rsidP="0085307E">
            <w:pPr>
              <w:spacing w:after="0"/>
              <w:rPr>
                <w:sz w:val="20"/>
                <w:szCs w:val="20"/>
              </w:rPr>
            </w:pPr>
            <w:r w:rsidRPr="00BD2348">
              <w:rPr>
                <w:sz w:val="20"/>
                <w:szCs w:val="20"/>
              </w:rPr>
              <w:t>Else 1-</w:t>
            </w:r>
            <w:r>
              <w:rPr>
                <w:sz w:val="20"/>
                <w:szCs w:val="20"/>
              </w:rPr>
              <w:t>tier</w:t>
            </w:r>
            <w:r w:rsidRPr="00BD2348">
              <w:rPr>
                <w:sz w:val="20"/>
                <w:szCs w:val="20"/>
              </w:rPr>
              <w:t xml:space="preserve"> increase</w:t>
            </w:r>
          </w:p>
        </w:tc>
        <w:tc>
          <w:tcPr>
            <w:tcW w:w="1440" w:type="dxa"/>
            <w:tcMar>
              <w:top w:w="14" w:type="dxa"/>
              <w:left w:w="72" w:type="dxa"/>
              <w:bottom w:w="14" w:type="dxa"/>
              <w:right w:w="72" w:type="dxa"/>
            </w:tcMar>
            <w:vAlign w:val="center"/>
          </w:tcPr>
          <w:p w14:paraId="192FDBC5"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788" w:type="dxa"/>
            <w:tcMar>
              <w:top w:w="14" w:type="dxa"/>
              <w:left w:w="72" w:type="dxa"/>
              <w:bottom w:w="14" w:type="dxa"/>
              <w:right w:w="72" w:type="dxa"/>
            </w:tcMar>
            <w:vAlign w:val="center"/>
          </w:tcPr>
          <w:p w14:paraId="5C0ECAAA" w14:textId="77777777" w:rsidR="005E6438" w:rsidRPr="00BD2348" w:rsidRDefault="005E6438" w:rsidP="0085307E">
            <w:pPr>
              <w:spacing w:after="0"/>
              <w:jc w:val="center"/>
              <w:rPr>
                <w:sz w:val="20"/>
                <w:szCs w:val="20"/>
              </w:rPr>
            </w:pPr>
            <w:r w:rsidRPr="00BD2348">
              <w:rPr>
                <w:sz w:val="20"/>
                <w:szCs w:val="20"/>
              </w:rPr>
              <w:t>-</w:t>
            </w:r>
          </w:p>
        </w:tc>
      </w:tr>
      <w:tr w:rsidR="005E6438" w:rsidRPr="00BD2348" w14:paraId="62E27EB0" w14:textId="77777777" w:rsidTr="0085307E">
        <w:trPr>
          <w:trHeight w:val="458"/>
          <w:jc w:val="center"/>
        </w:trPr>
        <w:tc>
          <w:tcPr>
            <w:tcW w:w="1328" w:type="dxa"/>
            <w:vMerge/>
            <w:tcMar>
              <w:top w:w="14" w:type="dxa"/>
              <w:left w:w="72" w:type="dxa"/>
              <w:bottom w:w="14" w:type="dxa"/>
              <w:right w:w="72" w:type="dxa"/>
            </w:tcMar>
            <w:vAlign w:val="center"/>
          </w:tcPr>
          <w:p w14:paraId="11F536B0" w14:textId="77777777" w:rsidR="005E6438" w:rsidRPr="00BD2348" w:rsidRDefault="005E6438" w:rsidP="0085307E">
            <w:pPr>
              <w:spacing w:after="0"/>
              <w:jc w:val="center"/>
            </w:pPr>
          </w:p>
        </w:tc>
        <w:tc>
          <w:tcPr>
            <w:tcW w:w="1339" w:type="dxa"/>
            <w:tcMar>
              <w:top w:w="14" w:type="dxa"/>
              <w:left w:w="72" w:type="dxa"/>
              <w:bottom w:w="14" w:type="dxa"/>
              <w:right w:w="72" w:type="dxa"/>
            </w:tcMar>
            <w:vAlign w:val="center"/>
          </w:tcPr>
          <w:p w14:paraId="073FB2EA" w14:textId="77777777" w:rsidR="005E6438" w:rsidRPr="00BD2348" w:rsidRDefault="005E6438" w:rsidP="0085307E">
            <w:pPr>
              <w:spacing w:after="0"/>
              <w:jc w:val="center"/>
            </w:pPr>
            <w:r w:rsidRPr="00BD2348">
              <w:t xml:space="preserve">660 – </w:t>
            </w:r>
            <w:r w:rsidR="00CE08CE">
              <w:t>679</w:t>
            </w:r>
          </w:p>
        </w:tc>
        <w:tc>
          <w:tcPr>
            <w:tcW w:w="3168" w:type="dxa"/>
            <w:tcMar>
              <w:top w:w="14" w:type="dxa"/>
              <w:left w:w="72" w:type="dxa"/>
              <w:bottom w:w="14" w:type="dxa"/>
              <w:right w:w="72" w:type="dxa"/>
            </w:tcMar>
            <w:vAlign w:val="center"/>
          </w:tcPr>
          <w:p w14:paraId="31BF7E98" w14:textId="77777777" w:rsidR="005E6438" w:rsidRPr="00BD2348" w:rsidRDefault="005E6438" w:rsidP="0085307E">
            <w:pPr>
              <w:spacing w:after="0"/>
              <w:rPr>
                <w:sz w:val="20"/>
                <w:szCs w:val="20"/>
              </w:rPr>
            </w:pPr>
            <w:r w:rsidRPr="00BD2348">
              <w:rPr>
                <w:sz w:val="20"/>
                <w:szCs w:val="20"/>
              </w:rPr>
              <w:t>If Current CL &lt; $750, 2-</w:t>
            </w:r>
            <w:r>
              <w:rPr>
                <w:sz w:val="20"/>
                <w:szCs w:val="20"/>
              </w:rPr>
              <w:t>tier</w:t>
            </w:r>
            <w:r w:rsidRPr="00BD2348">
              <w:rPr>
                <w:sz w:val="20"/>
                <w:szCs w:val="20"/>
              </w:rPr>
              <w:t xml:space="preserve"> increase</w:t>
            </w:r>
          </w:p>
          <w:p w14:paraId="1A6860EB" w14:textId="77777777" w:rsidR="005E6438" w:rsidRPr="00BD2348" w:rsidRDefault="005E6438" w:rsidP="0085307E">
            <w:pPr>
              <w:spacing w:after="0"/>
              <w:rPr>
                <w:sz w:val="20"/>
                <w:szCs w:val="20"/>
              </w:rPr>
            </w:pPr>
            <w:r w:rsidRPr="00BD2348">
              <w:rPr>
                <w:sz w:val="20"/>
                <w:szCs w:val="20"/>
              </w:rPr>
              <w:t>Else 1-</w:t>
            </w:r>
            <w:r>
              <w:rPr>
                <w:sz w:val="20"/>
                <w:szCs w:val="20"/>
              </w:rPr>
              <w:t>tier</w:t>
            </w:r>
            <w:r w:rsidRPr="00BD2348">
              <w:rPr>
                <w:sz w:val="20"/>
                <w:szCs w:val="20"/>
              </w:rPr>
              <w:t xml:space="preserve"> increase</w:t>
            </w:r>
          </w:p>
        </w:tc>
        <w:tc>
          <w:tcPr>
            <w:tcW w:w="1446" w:type="dxa"/>
            <w:tcMar>
              <w:top w:w="14" w:type="dxa"/>
              <w:left w:w="72" w:type="dxa"/>
              <w:bottom w:w="14" w:type="dxa"/>
              <w:right w:w="72" w:type="dxa"/>
            </w:tcMar>
            <w:vAlign w:val="center"/>
          </w:tcPr>
          <w:p w14:paraId="315AC6BA"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0" w:type="dxa"/>
            <w:tcMar>
              <w:top w:w="14" w:type="dxa"/>
              <w:left w:w="72" w:type="dxa"/>
              <w:bottom w:w="14" w:type="dxa"/>
              <w:right w:w="72" w:type="dxa"/>
            </w:tcMar>
            <w:vAlign w:val="center"/>
          </w:tcPr>
          <w:p w14:paraId="02869F9F" w14:textId="77777777" w:rsidR="005E6438" w:rsidRPr="00BD2348" w:rsidRDefault="005E6438" w:rsidP="0085307E">
            <w:pPr>
              <w:spacing w:after="0"/>
              <w:jc w:val="center"/>
              <w:rPr>
                <w:sz w:val="20"/>
                <w:szCs w:val="20"/>
              </w:rPr>
            </w:pPr>
            <w:r w:rsidRPr="00BD2348">
              <w:rPr>
                <w:sz w:val="20"/>
                <w:szCs w:val="20"/>
              </w:rPr>
              <w:t>-</w:t>
            </w:r>
          </w:p>
        </w:tc>
        <w:tc>
          <w:tcPr>
            <w:tcW w:w="788" w:type="dxa"/>
            <w:tcMar>
              <w:top w:w="14" w:type="dxa"/>
              <w:left w:w="72" w:type="dxa"/>
              <w:bottom w:w="14" w:type="dxa"/>
              <w:right w:w="72" w:type="dxa"/>
            </w:tcMar>
            <w:vAlign w:val="center"/>
          </w:tcPr>
          <w:p w14:paraId="01A64645" w14:textId="77777777" w:rsidR="005E6438" w:rsidRPr="00BD2348" w:rsidRDefault="005E6438" w:rsidP="0085307E">
            <w:pPr>
              <w:spacing w:after="0"/>
              <w:jc w:val="center"/>
              <w:rPr>
                <w:sz w:val="20"/>
                <w:szCs w:val="20"/>
              </w:rPr>
            </w:pPr>
            <w:r w:rsidRPr="00BD2348">
              <w:rPr>
                <w:sz w:val="20"/>
                <w:szCs w:val="20"/>
              </w:rPr>
              <w:t>-</w:t>
            </w:r>
          </w:p>
        </w:tc>
      </w:tr>
      <w:tr w:rsidR="005E6438" w:rsidRPr="008A2CD6" w14:paraId="1CBC53AF" w14:textId="77777777" w:rsidTr="0085307E">
        <w:trPr>
          <w:trHeight w:val="458"/>
          <w:jc w:val="center"/>
        </w:trPr>
        <w:tc>
          <w:tcPr>
            <w:tcW w:w="1328" w:type="dxa"/>
            <w:vMerge/>
            <w:tcMar>
              <w:top w:w="14" w:type="dxa"/>
              <w:left w:w="72" w:type="dxa"/>
              <w:bottom w:w="14" w:type="dxa"/>
              <w:right w:w="72" w:type="dxa"/>
            </w:tcMar>
            <w:vAlign w:val="center"/>
          </w:tcPr>
          <w:p w14:paraId="26230A90" w14:textId="77777777" w:rsidR="005E6438" w:rsidRPr="00BD2348" w:rsidRDefault="005E6438" w:rsidP="0085307E">
            <w:pPr>
              <w:spacing w:after="0"/>
              <w:jc w:val="center"/>
            </w:pPr>
          </w:p>
        </w:tc>
        <w:tc>
          <w:tcPr>
            <w:tcW w:w="1339" w:type="dxa"/>
            <w:tcMar>
              <w:top w:w="14" w:type="dxa"/>
              <w:left w:w="72" w:type="dxa"/>
              <w:bottom w:w="14" w:type="dxa"/>
              <w:right w:w="72" w:type="dxa"/>
            </w:tcMar>
            <w:vAlign w:val="center"/>
          </w:tcPr>
          <w:p w14:paraId="2958FAE0" w14:textId="77777777" w:rsidR="005E6438" w:rsidRPr="00BD2348" w:rsidRDefault="005E6438" w:rsidP="0085307E">
            <w:pPr>
              <w:spacing w:after="0"/>
              <w:jc w:val="center"/>
            </w:pPr>
            <w:r w:rsidRPr="00BD2348">
              <w:t xml:space="preserve">650 – </w:t>
            </w:r>
            <w:r w:rsidR="00CE08CE">
              <w:t>659</w:t>
            </w:r>
          </w:p>
        </w:tc>
        <w:tc>
          <w:tcPr>
            <w:tcW w:w="3168" w:type="dxa"/>
            <w:tcMar>
              <w:top w:w="14" w:type="dxa"/>
              <w:left w:w="72" w:type="dxa"/>
              <w:bottom w:w="14" w:type="dxa"/>
              <w:right w:w="72" w:type="dxa"/>
            </w:tcMar>
            <w:vAlign w:val="center"/>
          </w:tcPr>
          <w:p w14:paraId="559D1E91" w14:textId="77777777" w:rsidR="005E6438" w:rsidRPr="00BD2348" w:rsidRDefault="005E6438" w:rsidP="0085307E">
            <w:pPr>
              <w:spacing w:after="0"/>
              <w:rPr>
                <w:sz w:val="20"/>
                <w:szCs w:val="20"/>
              </w:rPr>
            </w:pPr>
            <w:r w:rsidRPr="00BD2348">
              <w:rPr>
                <w:sz w:val="20"/>
                <w:szCs w:val="20"/>
              </w:rPr>
              <w:t>1-</w:t>
            </w:r>
            <w:r>
              <w:rPr>
                <w:sz w:val="20"/>
                <w:szCs w:val="20"/>
              </w:rPr>
              <w:t>tier</w:t>
            </w:r>
            <w:r w:rsidRPr="00BD2348">
              <w:rPr>
                <w:sz w:val="20"/>
                <w:szCs w:val="20"/>
              </w:rPr>
              <w:t xml:space="preserve"> increase</w:t>
            </w:r>
          </w:p>
        </w:tc>
        <w:tc>
          <w:tcPr>
            <w:tcW w:w="1446" w:type="dxa"/>
            <w:tcMar>
              <w:top w:w="14" w:type="dxa"/>
              <w:left w:w="72" w:type="dxa"/>
              <w:bottom w:w="14" w:type="dxa"/>
              <w:right w:w="72" w:type="dxa"/>
            </w:tcMar>
            <w:vAlign w:val="center"/>
          </w:tcPr>
          <w:p w14:paraId="07AA8D8D" w14:textId="77777777" w:rsidR="005E6438" w:rsidRPr="00BD2348" w:rsidRDefault="005E6438" w:rsidP="0085307E">
            <w:pPr>
              <w:spacing w:after="0"/>
              <w:jc w:val="center"/>
              <w:rPr>
                <w:sz w:val="20"/>
                <w:szCs w:val="20"/>
              </w:rPr>
            </w:pPr>
            <w:r w:rsidRPr="00BD2348">
              <w:rPr>
                <w:sz w:val="20"/>
                <w:szCs w:val="20"/>
              </w:rPr>
              <w:t>-</w:t>
            </w:r>
          </w:p>
        </w:tc>
        <w:tc>
          <w:tcPr>
            <w:tcW w:w="1440" w:type="dxa"/>
            <w:tcMar>
              <w:top w:w="14" w:type="dxa"/>
              <w:left w:w="72" w:type="dxa"/>
              <w:bottom w:w="14" w:type="dxa"/>
              <w:right w:w="72" w:type="dxa"/>
            </w:tcMar>
            <w:vAlign w:val="center"/>
          </w:tcPr>
          <w:p w14:paraId="35050AC7" w14:textId="77777777" w:rsidR="005E6438" w:rsidRPr="00BD2348" w:rsidRDefault="005E6438" w:rsidP="0085307E">
            <w:pPr>
              <w:spacing w:after="0"/>
              <w:jc w:val="center"/>
              <w:rPr>
                <w:sz w:val="20"/>
                <w:szCs w:val="20"/>
              </w:rPr>
            </w:pPr>
            <w:r w:rsidRPr="00BD2348">
              <w:rPr>
                <w:sz w:val="20"/>
                <w:szCs w:val="20"/>
              </w:rPr>
              <w:t>-</w:t>
            </w:r>
          </w:p>
        </w:tc>
        <w:tc>
          <w:tcPr>
            <w:tcW w:w="788" w:type="dxa"/>
            <w:tcMar>
              <w:top w:w="14" w:type="dxa"/>
              <w:left w:w="72" w:type="dxa"/>
              <w:bottom w:w="14" w:type="dxa"/>
              <w:right w:w="72" w:type="dxa"/>
            </w:tcMar>
            <w:vAlign w:val="center"/>
          </w:tcPr>
          <w:p w14:paraId="1D7B42BF" w14:textId="77777777" w:rsidR="005E6438" w:rsidRPr="00BD2348" w:rsidRDefault="005E6438" w:rsidP="0085307E">
            <w:pPr>
              <w:spacing w:after="0"/>
              <w:jc w:val="center"/>
              <w:rPr>
                <w:sz w:val="20"/>
                <w:szCs w:val="20"/>
              </w:rPr>
            </w:pPr>
            <w:r w:rsidRPr="00BD2348">
              <w:rPr>
                <w:sz w:val="20"/>
                <w:szCs w:val="20"/>
              </w:rPr>
              <w:t>-</w:t>
            </w:r>
          </w:p>
        </w:tc>
      </w:tr>
    </w:tbl>
    <w:p w14:paraId="7FE3202F" w14:textId="77777777" w:rsidR="009B6CC9" w:rsidRDefault="009B6CC9" w:rsidP="005E6438">
      <w:pPr>
        <w:spacing w:before="240" w:after="160"/>
        <w:jc w:val="both"/>
      </w:pPr>
      <w:r>
        <w:rPr>
          <w:b/>
        </w:rPr>
        <w:t>Ability to Pay Requirement:</w:t>
      </w:r>
      <w:r>
        <w:t xml:space="preserve"> </w:t>
      </w:r>
    </w:p>
    <w:p w14:paraId="4756B372" w14:textId="77777777" w:rsidR="00CB74F9" w:rsidRDefault="00CB74F9" w:rsidP="00272D57">
      <w:pPr>
        <w:spacing w:after="160"/>
        <w:jc w:val="both"/>
      </w:pPr>
      <w:r>
        <w:t xml:space="preserve">Based on the portfolio monitoring &amp; data management processes, Income, housing payment &amp; credit bureau data for customers will be on file.   </w:t>
      </w:r>
    </w:p>
    <w:p w14:paraId="642EE65E" w14:textId="77777777" w:rsidR="00CB74F9" w:rsidRDefault="009A4BD7" w:rsidP="00272D57">
      <w:pPr>
        <w:spacing w:after="160"/>
        <w:jc w:val="both"/>
      </w:pPr>
      <w:r>
        <w:t>The ability to pay for credit line increases will be assessed as follows</w:t>
      </w:r>
      <w:r w:rsidR="000F5BC5">
        <w:t xml:space="preserve"> using the definitions in </w:t>
      </w:r>
      <w:del w:id="563" w:author="Stefan Hansel" w:date="2017-12-05T13:17:00Z">
        <w:r w:rsidR="000F5BC5" w:rsidRPr="00014137" w:rsidDel="00014137">
          <w:rPr>
            <w:i/>
            <w:rPrChange w:id="564" w:author="Stefan Hansel" w:date="2017-12-05T13:17:00Z">
              <w:rPr/>
            </w:rPrChange>
          </w:rPr>
          <w:delText>t</w:delText>
        </w:r>
      </w:del>
      <w:ins w:id="565" w:author="Stefan Hansel" w:date="2017-12-05T13:17:00Z">
        <w:r w:rsidR="00014137">
          <w:rPr>
            <w:i/>
          </w:rPr>
          <w:t>T</w:t>
        </w:r>
      </w:ins>
      <w:r w:rsidR="000F5BC5" w:rsidRPr="00014137">
        <w:rPr>
          <w:i/>
          <w:rPrChange w:id="566" w:author="Stefan Hansel" w:date="2017-12-05T13:17:00Z">
            <w:rPr/>
          </w:rPrChange>
        </w:rPr>
        <w:t>able 1</w:t>
      </w:r>
      <w:del w:id="567" w:author="Stefan Hansel" w:date="2017-12-05T13:17:00Z">
        <w:r w:rsidR="000F5BC5" w:rsidRPr="00014137" w:rsidDel="00014137">
          <w:rPr>
            <w:i/>
            <w:rPrChange w:id="568" w:author="Stefan Hansel" w:date="2017-12-05T13:17:00Z">
              <w:rPr/>
            </w:rPrChange>
          </w:rPr>
          <w:delText>4</w:delText>
        </w:r>
      </w:del>
      <w:ins w:id="569" w:author="Stefan Hansel" w:date="2017-12-05T13:17:00Z">
        <w:r w:rsidR="00014137">
          <w:rPr>
            <w:i/>
          </w:rPr>
          <w:t>5</w:t>
        </w:r>
      </w:ins>
      <w:r w:rsidR="00CB74F9">
        <w:t>:</w:t>
      </w:r>
    </w:p>
    <w:p w14:paraId="764888B3" w14:textId="77777777" w:rsidR="00316976" w:rsidRDefault="009A4BD7" w:rsidP="00272D57">
      <w:pPr>
        <w:spacing w:after="160"/>
        <w:jc w:val="both"/>
      </w:pPr>
      <w:r>
        <w:t>First</w:t>
      </w:r>
      <w:r w:rsidR="00CB74F9">
        <w:t xml:space="preserve">, consider whether customer income and expenses are each current.  Income data is considered current if it is not more than 12 months out of date.  Credit bureau data is considered current if it is not more than </w:t>
      </w:r>
      <w:r w:rsidR="0043570E">
        <w:t xml:space="preserve">4 </w:t>
      </w:r>
      <w:r w:rsidR="00CB74F9">
        <w:t xml:space="preserve">months out of date.  Housing expense is considered current until such a time that the </w:t>
      </w:r>
      <w:r w:rsidR="00CB74F9">
        <w:lastRenderedPageBreak/>
        <w:t xml:space="preserve">permanent address on file is updated, at which point housing expense is considered </w:t>
      </w:r>
      <w:r w:rsidR="00E862E5">
        <w:t xml:space="preserve">stale </w:t>
      </w:r>
      <w:r w:rsidR="00CB74F9">
        <w:t xml:space="preserve">and updated housing expense information will be requested from the customer.  </w:t>
      </w:r>
    </w:p>
    <w:p w14:paraId="57B13216" w14:textId="77777777" w:rsidR="00CB74F9" w:rsidRDefault="00CB74F9" w:rsidP="00272D57">
      <w:pPr>
        <w:spacing w:after="160"/>
        <w:jc w:val="both"/>
      </w:pPr>
      <w:r>
        <w:t xml:space="preserve">If income, credit bureau, </w:t>
      </w:r>
      <w:r w:rsidR="00126449">
        <w:t xml:space="preserve">and </w:t>
      </w:r>
      <w:r>
        <w:t>housing expense</w:t>
      </w:r>
      <w:r w:rsidR="00E862E5">
        <w:t xml:space="preserve"> data</w:t>
      </w:r>
      <w:r>
        <w:t xml:space="preserve"> are each current, then ability to pay will be determined </w:t>
      </w:r>
      <w:r w:rsidR="000F5BC5">
        <w:t>as</w:t>
      </w:r>
      <w:r w:rsidR="00316976">
        <w:t>:</w:t>
      </w:r>
      <w:r>
        <w:t xml:space="preserve">    </w:t>
      </w:r>
    </w:p>
    <w:p w14:paraId="43DB67F5" w14:textId="77777777" w:rsidR="000F5BC5" w:rsidRDefault="000F5BC5" w:rsidP="000F5BC5">
      <w:pPr>
        <w:spacing w:after="160" w:line="259" w:lineRule="auto"/>
        <w:jc w:val="center"/>
      </w:pPr>
      <w:r>
        <w:t xml:space="preserve">Customer’s </w:t>
      </w:r>
      <w:r w:rsidRPr="00F37877">
        <w:t xml:space="preserve">Debt </w:t>
      </w:r>
      <w:r>
        <w:t xml:space="preserve">&amp; Housing </w:t>
      </w:r>
      <w:r w:rsidRPr="00F37877">
        <w:t xml:space="preserve">Payment to Income ratio </w:t>
      </w:r>
      <w:r>
        <w:t>post CLI</w:t>
      </w:r>
      <w:r w:rsidR="00316976">
        <w:t xml:space="preserve"> (DTI)</w:t>
      </w:r>
      <w:r>
        <w:t xml:space="preserve"> &lt;= 70%</w:t>
      </w:r>
    </w:p>
    <w:p w14:paraId="53300668" w14:textId="77777777" w:rsidR="00E862E5" w:rsidRDefault="00E32EF1" w:rsidP="00272D57">
      <w:pPr>
        <w:spacing w:after="160"/>
        <w:jc w:val="both"/>
      </w:pPr>
      <w:r>
        <w:t xml:space="preserve">The calculations for Customer’s Debt &amp; Housing Payment to Income ratio post CLI (DTI) are outlined in </w:t>
      </w:r>
      <w:r w:rsidRPr="00014137">
        <w:rPr>
          <w:i/>
          <w:rPrChange w:id="570" w:author="Stefan Hansel" w:date="2017-12-05T13:17:00Z">
            <w:rPr/>
          </w:rPrChange>
        </w:rPr>
        <w:t xml:space="preserve">Table </w:t>
      </w:r>
      <w:del w:id="571" w:author="Stefan Hansel" w:date="2017-12-05T13:17:00Z">
        <w:r w:rsidRPr="00014137" w:rsidDel="00014137">
          <w:rPr>
            <w:i/>
            <w:rPrChange w:id="572" w:author="Stefan Hansel" w:date="2017-12-05T13:17:00Z">
              <w:rPr/>
            </w:rPrChange>
          </w:rPr>
          <w:delText>14</w:delText>
        </w:r>
      </w:del>
      <w:ins w:id="573" w:author="Stefan Hansel" w:date="2017-12-05T13:17:00Z">
        <w:r w:rsidR="00014137" w:rsidRPr="00014137">
          <w:rPr>
            <w:i/>
            <w:rPrChange w:id="574" w:author="Stefan Hansel" w:date="2017-12-05T13:17:00Z">
              <w:rPr/>
            </w:rPrChange>
          </w:rPr>
          <w:t>15</w:t>
        </w:r>
      </w:ins>
      <w:r>
        <w:t>.</w:t>
      </w:r>
    </w:p>
    <w:p w14:paraId="7472ACE7" w14:textId="77777777" w:rsidR="005E6438" w:rsidRPr="009B6CC9" w:rsidRDefault="008271CA" w:rsidP="00106386">
      <w:pPr>
        <w:spacing w:after="160"/>
        <w:jc w:val="both"/>
      </w:pPr>
      <w:r>
        <w:t xml:space="preserve"> </w:t>
      </w:r>
    </w:p>
    <w:tbl>
      <w:tblPr>
        <w:tblW w:w="8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5"/>
        <w:gridCol w:w="5575"/>
      </w:tblGrid>
      <w:tr w:rsidR="005E6438" w:rsidRPr="008A2CD6" w14:paraId="76EE138E" w14:textId="77777777" w:rsidTr="0085307E">
        <w:trPr>
          <w:trHeight w:val="408"/>
          <w:jc w:val="center"/>
        </w:trPr>
        <w:tc>
          <w:tcPr>
            <w:tcW w:w="8270" w:type="dxa"/>
            <w:gridSpan w:val="2"/>
            <w:shd w:val="clear" w:color="auto" w:fill="44546A" w:themeFill="text2"/>
            <w:tcMar>
              <w:top w:w="29" w:type="dxa"/>
              <w:left w:w="115" w:type="dxa"/>
              <w:bottom w:w="0" w:type="dxa"/>
              <w:right w:w="115" w:type="dxa"/>
            </w:tcMar>
            <w:vAlign w:val="center"/>
          </w:tcPr>
          <w:p w14:paraId="6E60140C" w14:textId="77777777" w:rsidR="005E6438" w:rsidRPr="008A2CD6" w:rsidRDefault="005E6438" w:rsidP="00C633DD">
            <w:pPr>
              <w:spacing w:before="100" w:beforeAutospacing="1" w:after="100" w:afterAutospacing="1"/>
              <w:jc w:val="center"/>
              <w:rPr>
                <w:b/>
                <w:color w:val="FFFFFF" w:themeColor="background1"/>
              </w:rPr>
            </w:pPr>
            <w:r>
              <w:rPr>
                <w:b/>
                <w:color w:val="FFFFFF" w:themeColor="background1"/>
              </w:rPr>
              <w:t xml:space="preserve">Table </w:t>
            </w:r>
            <w:del w:id="575" w:author="Stefan Hansel" w:date="2017-12-05T13:17:00Z">
              <w:r w:rsidR="00040F51" w:rsidDel="00014137">
                <w:rPr>
                  <w:b/>
                  <w:color w:val="FFFFFF" w:themeColor="background1"/>
                </w:rPr>
                <w:delText>1</w:delText>
              </w:r>
              <w:r w:rsidR="0043570E" w:rsidDel="00014137">
                <w:rPr>
                  <w:b/>
                  <w:color w:val="FFFFFF" w:themeColor="background1"/>
                </w:rPr>
                <w:delText>4</w:delText>
              </w:r>
            </w:del>
            <w:ins w:id="576" w:author="Stefan Hansel" w:date="2017-12-05T13:17:00Z">
              <w:r w:rsidR="00014137">
                <w:rPr>
                  <w:b/>
                  <w:color w:val="FFFFFF" w:themeColor="background1"/>
                </w:rPr>
                <w:t>15</w:t>
              </w:r>
            </w:ins>
            <w:r>
              <w:rPr>
                <w:b/>
                <w:color w:val="FFFFFF" w:themeColor="background1"/>
              </w:rPr>
              <w:t>:</w:t>
            </w:r>
            <w:r w:rsidRPr="008A2CD6">
              <w:rPr>
                <w:b/>
                <w:color w:val="FFFFFF" w:themeColor="background1"/>
              </w:rPr>
              <w:t xml:space="preserve"> </w:t>
            </w:r>
            <w:r>
              <w:rPr>
                <w:b/>
                <w:color w:val="FFFFFF" w:themeColor="background1"/>
              </w:rPr>
              <w:t>Ability to Pay Calculation</w:t>
            </w:r>
            <w:r w:rsidR="00E92510">
              <w:rPr>
                <w:b/>
                <w:color w:val="FFFFFF" w:themeColor="background1"/>
              </w:rPr>
              <w:t xml:space="preserve"> – Current</w:t>
            </w:r>
            <w:r w:rsidR="00E862E5">
              <w:rPr>
                <w:b/>
                <w:color w:val="FFFFFF" w:themeColor="background1"/>
              </w:rPr>
              <w:t xml:space="preserve"> </w:t>
            </w:r>
            <w:r w:rsidR="00E92510">
              <w:rPr>
                <w:b/>
                <w:color w:val="FFFFFF" w:themeColor="background1"/>
              </w:rPr>
              <w:t>Income/ Expenses</w:t>
            </w:r>
          </w:p>
        </w:tc>
      </w:tr>
      <w:tr w:rsidR="00EE3C57" w:rsidRPr="008A2CD6" w14:paraId="7EA9E048" w14:textId="77777777" w:rsidTr="0085307E">
        <w:trPr>
          <w:trHeight w:val="416"/>
          <w:jc w:val="center"/>
        </w:trPr>
        <w:tc>
          <w:tcPr>
            <w:tcW w:w="2695" w:type="dxa"/>
            <w:tcMar>
              <w:top w:w="29" w:type="dxa"/>
              <w:left w:w="115" w:type="dxa"/>
              <w:bottom w:w="0" w:type="dxa"/>
              <w:right w:w="115" w:type="dxa"/>
            </w:tcMar>
            <w:vAlign w:val="center"/>
          </w:tcPr>
          <w:p w14:paraId="267130E3" w14:textId="77777777" w:rsidR="00EE3C57" w:rsidRPr="005E6A51" w:rsidRDefault="00EE5C6D" w:rsidP="0085307E">
            <w:pPr>
              <w:spacing w:before="100" w:beforeAutospacing="1" w:after="100" w:afterAutospacing="1"/>
              <w:rPr>
                <w:sz w:val="20"/>
                <w:szCs w:val="20"/>
              </w:rPr>
            </w:pPr>
            <w:r>
              <w:rPr>
                <w:sz w:val="20"/>
                <w:szCs w:val="20"/>
              </w:rPr>
              <w:t>Pre-CLI Outstanding debt</w:t>
            </w:r>
          </w:p>
        </w:tc>
        <w:tc>
          <w:tcPr>
            <w:tcW w:w="5575" w:type="dxa"/>
            <w:tcMar>
              <w:top w:w="29" w:type="dxa"/>
              <w:left w:w="115" w:type="dxa"/>
              <w:bottom w:w="0" w:type="dxa"/>
              <w:right w:w="115" w:type="dxa"/>
            </w:tcMar>
            <w:vAlign w:val="center"/>
          </w:tcPr>
          <w:p w14:paraId="5F6D4982" w14:textId="77777777" w:rsidR="00EE3C57" w:rsidRPr="005E6A51" w:rsidRDefault="00EE5C6D" w:rsidP="00870EB5">
            <w:pPr>
              <w:spacing w:before="100" w:beforeAutospacing="1" w:after="100" w:afterAutospacing="1"/>
              <w:rPr>
                <w:sz w:val="20"/>
                <w:szCs w:val="20"/>
              </w:rPr>
            </w:pPr>
            <w:r>
              <w:rPr>
                <w:sz w:val="20"/>
                <w:szCs w:val="20"/>
              </w:rPr>
              <w:t>T</w:t>
            </w:r>
            <w:r w:rsidRPr="00CE5246">
              <w:rPr>
                <w:sz w:val="20"/>
                <w:szCs w:val="20"/>
              </w:rPr>
              <w:t xml:space="preserve">he total outstanding balance for any open </w:t>
            </w:r>
            <w:r>
              <w:rPr>
                <w:sz w:val="20"/>
                <w:szCs w:val="20"/>
              </w:rPr>
              <w:t>trades</w:t>
            </w:r>
            <w:r w:rsidRPr="00CE5246">
              <w:rPr>
                <w:sz w:val="20"/>
                <w:szCs w:val="20"/>
              </w:rPr>
              <w:t xml:space="preserve"> which have a “Last Payment Date”</w:t>
            </w:r>
            <w:r>
              <w:rPr>
                <w:sz w:val="20"/>
                <w:szCs w:val="20"/>
              </w:rPr>
              <w:t xml:space="preserve"> or “Open date” when “</w:t>
            </w:r>
            <w:r w:rsidRPr="00CE5246">
              <w:rPr>
                <w:sz w:val="20"/>
                <w:szCs w:val="20"/>
              </w:rPr>
              <w:t>Last Payment Date</w:t>
            </w:r>
            <w:r>
              <w:rPr>
                <w:sz w:val="20"/>
                <w:szCs w:val="20"/>
              </w:rPr>
              <w:t>” is missing</w:t>
            </w:r>
            <w:r w:rsidRPr="00CE5246">
              <w:rPr>
                <w:sz w:val="20"/>
                <w:szCs w:val="20"/>
              </w:rPr>
              <w:t xml:space="preserve"> (as reported on the credit report or self-reported by the customer) within the last six (6) months preceding the date of such credit report</w:t>
            </w:r>
          </w:p>
        </w:tc>
      </w:tr>
      <w:tr w:rsidR="000F5BC5" w:rsidRPr="008A2CD6" w14:paraId="1B9FA6A3" w14:textId="77777777" w:rsidTr="0085307E">
        <w:trPr>
          <w:trHeight w:val="416"/>
          <w:jc w:val="center"/>
        </w:trPr>
        <w:tc>
          <w:tcPr>
            <w:tcW w:w="2695" w:type="dxa"/>
            <w:tcMar>
              <w:top w:w="29" w:type="dxa"/>
              <w:left w:w="115" w:type="dxa"/>
              <w:bottom w:w="0" w:type="dxa"/>
              <w:right w:w="115" w:type="dxa"/>
            </w:tcMar>
            <w:vAlign w:val="center"/>
          </w:tcPr>
          <w:p w14:paraId="560E251D" w14:textId="77777777" w:rsidR="000F5BC5" w:rsidRPr="005E6A51" w:rsidRDefault="000F5BC5" w:rsidP="0085307E">
            <w:pPr>
              <w:spacing w:before="100" w:beforeAutospacing="1" w:after="100" w:afterAutospacing="1"/>
              <w:rPr>
                <w:sz w:val="20"/>
                <w:szCs w:val="20"/>
              </w:rPr>
            </w:pPr>
            <w:r w:rsidRPr="005E6A51">
              <w:rPr>
                <w:sz w:val="20"/>
                <w:szCs w:val="20"/>
              </w:rPr>
              <w:t xml:space="preserve">Pre-CLI Debt </w:t>
            </w:r>
            <w:r>
              <w:rPr>
                <w:sz w:val="20"/>
                <w:szCs w:val="20"/>
              </w:rPr>
              <w:t xml:space="preserve">&amp; Housing </w:t>
            </w:r>
            <w:r w:rsidRPr="005E6A51">
              <w:rPr>
                <w:sz w:val="20"/>
                <w:szCs w:val="20"/>
              </w:rPr>
              <w:t>Payment</w:t>
            </w:r>
          </w:p>
        </w:tc>
        <w:tc>
          <w:tcPr>
            <w:tcW w:w="5575" w:type="dxa"/>
            <w:tcMar>
              <w:top w:w="29" w:type="dxa"/>
              <w:left w:w="115" w:type="dxa"/>
              <w:bottom w:w="0" w:type="dxa"/>
              <w:right w:w="115" w:type="dxa"/>
            </w:tcMar>
            <w:vAlign w:val="center"/>
          </w:tcPr>
          <w:p w14:paraId="77B2A638" w14:textId="77777777" w:rsidR="000F5BC5" w:rsidRPr="005E6A51" w:rsidRDefault="000F5BC5" w:rsidP="00870EB5">
            <w:pPr>
              <w:spacing w:before="100" w:beforeAutospacing="1" w:after="100" w:afterAutospacing="1"/>
              <w:rPr>
                <w:sz w:val="20"/>
                <w:szCs w:val="20"/>
              </w:rPr>
            </w:pPr>
            <w:r>
              <w:rPr>
                <w:sz w:val="20"/>
                <w:szCs w:val="20"/>
              </w:rPr>
              <w:t>(</w:t>
            </w:r>
            <w:proofErr w:type="spellStart"/>
            <w:r>
              <w:rPr>
                <w:sz w:val="20"/>
                <w:szCs w:val="20"/>
              </w:rPr>
              <w:t>i</w:t>
            </w:r>
            <w:proofErr w:type="spellEnd"/>
            <w:r>
              <w:rPr>
                <w:sz w:val="20"/>
                <w:szCs w:val="20"/>
              </w:rPr>
              <w:t>)</w:t>
            </w:r>
            <w:r w:rsidRPr="00CE5246">
              <w:rPr>
                <w:sz w:val="20"/>
                <w:szCs w:val="20"/>
              </w:rPr>
              <w:t xml:space="preserve"> the e</w:t>
            </w:r>
            <w:r>
              <w:rPr>
                <w:sz w:val="20"/>
                <w:szCs w:val="20"/>
              </w:rPr>
              <w:t>xisting monthly payment for Pre-CLI</w:t>
            </w:r>
            <w:r w:rsidRPr="00CE5246">
              <w:rPr>
                <w:sz w:val="20"/>
                <w:szCs w:val="20"/>
              </w:rPr>
              <w:t xml:space="preserve"> Outstanding Debt</w:t>
            </w:r>
            <w:r>
              <w:rPr>
                <w:sz w:val="20"/>
                <w:szCs w:val="20"/>
              </w:rPr>
              <w:t xml:space="preserve"> plus (ii) Monthly Housing Expense </w:t>
            </w:r>
            <w:r w:rsidR="004201F8">
              <w:rPr>
                <w:sz w:val="20"/>
                <w:szCs w:val="20"/>
              </w:rPr>
              <w:t xml:space="preserve">(as defined in table 6) </w:t>
            </w:r>
            <w:r>
              <w:rPr>
                <w:sz w:val="20"/>
                <w:szCs w:val="20"/>
              </w:rPr>
              <w:t>minus (iii) Open Mortgage Trade Obligations</w:t>
            </w:r>
            <w:r w:rsidDel="00EE5C6D">
              <w:rPr>
                <w:sz w:val="20"/>
                <w:szCs w:val="20"/>
              </w:rPr>
              <w:t xml:space="preserve"> </w:t>
            </w:r>
            <w:r w:rsidR="004201F8">
              <w:rPr>
                <w:sz w:val="20"/>
                <w:szCs w:val="20"/>
              </w:rPr>
              <w:t>(as defined in table 6)</w:t>
            </w:r>
          </w:p>
        </w:tc>
      </w:tr>
      <w:tr w:rsidR="000F5BC5" w:rsidRPr="008A2CD6" w14:paraId="50C74818" w14:textId="77777777" w:rsidTr="0085307E">
        <w:trPr>
          <w:trHeight w:val="416"/>
          <w:jc w:val="center"/>
        </w:trPr>
        <w:tc>
          <w:tcPr>
            <w:tcW w:w="2695" w:type="dxa"/>
            <w:tcMar>
              <w:top w:w="29" w:type="dxa"/>
              <w:left w:w="115" w:type="dxa"/>
              <w:bottom w:w="0" w:type="dxa"/>
              <w:right w:w="115" w:type="dxa"/>
            </w:tcMar>
            <w:vAlign w:val="center"/>
            <w:hideMark/>
          </w:tcPr>
          <w:p w14:paraId="56C86B18" w14:textId="77777777" w:rsidR="000F5BC5" w:rsidRPr="005E6A51" w:rsidRDefault="000F5BC5" w:rsidP="0085307E">
            <w:pPr>
              <w:spacing w:before="100" w:beforeAutospacing="1" w:after="100" w:afterAutospacing="1"/>
              <w:rPr>
                <w:sz w:val="20"/>
                <w:szCs w:val="20"/>
                <w:highlight w:val="yellow"/>
              </w:rPr>
            </w:pPr>
            <w:r>
              <w:rPr>
                <w:sz w:val="20"/>
                <w:szCs w:val="20"/>
              </w:rPr>
              <w:t>New CL payment</w:t>
            </w:r>
          </w:p>
        </w:tc>
        <w:tc>
          <w:tcPr>
            <w:tcW w:w="5575" w:type="dxa"/>
            <w:tcMar>
              <w:top w:w="29" w:type="dxa"/>
              <w:left w:w="115" w:type="dxa"/>
              <w:bottom w:w="0" w:type="dxa"/>
              <w:right w:w="115" w:type="dxa"/>
            </w:tcMar>
            <w:vAlign w:val="center"/>
            <w:hideMark/>
          </w:tcPr>
          <w:p w14:paraId="61C1542E" w14:textId="77777777" w:rsidR="000F5BC5" w:rsidRPr="005E6A51" w:rsidRDefault="000F5BC5" w:rsidP="00870EB5">
            <w:pPr>
              <w:spacing w:before="100" w:beforeAutospacing="1" w:after="100" w:afterAutospacing="1"/>
              <w:rPr>
                <w:sz w:val="20"/>
                <w:szCs w:val="20"/>
                <w:highlight w:val="yellow"/>
              </w:rPr>
            </w:pPr>
            <w:r>
              <w:rPr>
                <w:sz w:val="20"/>
                <w:szCs w:val="20"/>
              </w:rPr>
              <w:t xml:space="preserve">Maximum of ($25 or </w:t>
            </w:r>
            <w:r w:rsidRPr="005E6A51">
              <w:rPr>
                <w:sz w:val="20"/>
                <w:szCs w:val="20"/>
              </w:rPr>
              <w:t>4% of (Current CL + CLI)</w:t>
            </w:r>
            <w:r>
              <w:rPr>
                <w:sz w:val="20"/>
                <w:szCs w:val="20"/>
              </w:rPr>
              <w:t>)</w:t>
            </w:r>
          </w:p>
        </w:tc>
      </w:tr>
      <w:tr w:rsidR="000F5BC5" w:rsidRPr="008A2CD6" w14:paraId="0055DF5D" w14:textId="77777777" w:rsidTr="0085307E">
        <w:trPr>
          <w:trHeight w:val="416"/>
          <w:jc w:val="center"/>
        </w:trPr>
        <w:tc>
          <w:tcPr>
            <w:tcW w:w="2695" w:type="dxa"/>
            <w:tcMar>
              <w:top w:w="29" w:type="dxa"/>
              <w:left w:w="115" w:type="dxa"/>
              <w:bottom w:w="0" w:type="dxa"/>
              <w:right w:w="115" w:type="dxa"/>
            </w:tcMar>
            <w:vAlign w:val="center"/>
          </w:tcPr>
          <w:p w14:paraId="0825A354" w14:textId="77777777" w:rsidR="000F5BC5" w:rsidRPr="005E6A51" w:rsidRDefault="000F5BC5" w:rsidP="0085307E">
            <w:pPr>
              <w:spacing w:before="100" w:beforeAutospacing="1" w:after="100" w:afterAutospacing="1"/>
              <w:rPr>
                <w:sz w:val="20"/>
                <w:szCs w:val="20"/>
              </w:rPr>
            </w:pPr>
            <w:r w:rsidRPr="005E6A51">
              <w:rPr>
                <w:sz w:val="20"/>
                <w:szCs w:val="20"/>
              </w:rPr>
              <w:t xml:space="preserve">Post-CLI Debt </w:t>
            </w:r>
            <w:r>
              <w:rPr>
                <w:sz w:val="20"/>
                <w:szCs w:val="20"/>
              </w:rPr>
              <w:t xml:space="preserve">&amp; Housing </w:t>
            </w:r>
            <w:r w:rsidRPr="005E6A51">
              <w:rPr>
                <w:sz w:val="20"/>
                <w:szCs w:val="20"/>
              </w:rPr>
              <w:t>Payment</w:t>
            </w:r>
          </w:p>
        </w:tc>
        <w:tc>
          <w:tcPr>
            <w:tcW w:w="5575" w:type="dxa"/>
            <w:tcMar>
              <w:top w:w="29" w:type="dxa"/>
              <w:left w:w="115" w:type="dxa"/>
              <w:bottom w:w="0" w:type="dxa"/>
              <w:right w:w="115" w:type="dxa"/>
            </w:tcMar>
            <w:vAlign w:val="center"/>
          </w:tcPr>
          <w:p w14:paraId="26F7827E" w14:textId="77777777" w:rsidR="000F5BC5" w:rsidRPr="005E6A51" w:rsidRDefault="000F5BC5" w:rsidP="0085307E">
            <w:pPr>
              <w:spacing w:before="100" w:beforeAutospacing="1" w:after="100" w:afterAutospacing="1"/>
              <w:rPr>
                <w:sz w:val="20"/>
                <w:szCs w:val="20"/>
              </w:rPr>
            </w:pPr>
            <w:r w:rsidRPr="005E6A51">
              <w:rPr>
                <w:sz w:val="20"/>
                <w:szCs w:val="20"/>
              </w:rPr>
              <w:t xml:space="preserve">Pre-CLI Debt </w:t>
            </w:r>
            <w:r>
              <w:rPr>
                <w:sz w:val="20"/>
                <w:szCs w:val="20"/>
              </w:rPr>
              <w:t xml:space="preserve">&amp; Housing </w:t>
            </w:r>
            <w:r w:rsidRPr="005E6A51">
              <w:rPr>
                <w:sz w:val="20"/>
                <w:szCs w:val="20"/>
              </w:rPr>
              <w:t xml:space="preserve">Payment + </w:t>
            </w:r>
            <w:r>
              <w:rPr>
                <w:sz w:val="20"/>
                <w:szCs w:val="20"/>
              </w:rPr>
              <w:t>New CL payment</w:t>
            </w:r>
          </w:p>
        </w:tc>
      </w:tr>
      <w:tr w:rsidR="000F5BC5" w:rsidRPr="008A2CD6" w14:paraId="789BB1D4" w14:textId="77777777" w:rsidTr="0085307E">
        <w:trPr>
          <w:trHeight w:val="416"/>
          <w:jc w:val="center"/>
        </w:trPr>
        <w:tc>
          <w:tcPr>
            <w:tcW w:w="2695" w:type="dxa"/>
            <w:tcMar>
              <w:top w:w="29" w:type="dxa"/>
              <w:left w:w="115" w:type="dxa"/>
              <w:bottom w:w="0" w:type="dxa"/>
              <w:right w:w="115" w:type="dxa"/>
            </w:tcMar>
            <w:vAlign w:val="center"/>
          </w:tcPr>
          <w:p w14:paraId="7966A01D" w14:textId="77777777" w:rsidR="000F5BC5" w:rsidRPr="005E6A51" w:rsidRDefault="000F5BC5" w:rsidP="0085307E">
            <w:pPr>
              <w:spacing w:before="100" w:beforeAutospacing="1" w:after="100" w:afterAutospacing="1"/>
              <w:rPr>
                <w:sz w:val="20"/>
                <w:szCs w:val="20"/>
                <w:highlight w:val="yellow"/>
              </w:rPr>
            </w:pPr>
            <w:r w:rsidRPr="005E6A51">
              <w:rPr>
                <w:sz w:val="20"/>
                <w:szCs w:val="20"/>
              </w:rPr>
              <w:t xml:space="preserve">Debt </w:t>
            </w:r>
            <w:r>
              <w:rPr>
                <w:sz w:val="20"/>
                <w:szCs w:val="20"/>
              </w:rPr>
              <w:t xml:space="preserve">&amp; Housing </w:t>
            </w:r>
            <w:r w:rsidRPr="005E6A51">
              <w:rPr>
                <w:sz w:val="20"/>
                <w:szCs w:val="20"/>
              </w:rPr>
              <w:t>Payment to Income Ratio Post CLI</w:t>
            </w:r>
            <w:r w:rsidR="00316976">
              <w:rPr>
                <w:sz w:val="20"/>
                <w:szCs w:val="20"/>
              </w:rPr>
              <w:t xml:space="preserve"> (DTI)</w:t>
            </w:r>
          </w:p>
        </w:tc>
        <w:tc>
          <w:tcPr>
            <w:tcW w:w="5575" w:type="dxa"/>
            <w:tcMar>
              <w:top w:w="29" w:type="dxa"/>
              <w:left w:w="115" w:type="dxa"/>
              <w:bottom w:w="0" w:type="dxa"/>
              <w:right w:w="115" w:type="dxa"/>
            </w:tcMar>
            <w:vAlign w:val="center"/>
          </w:tcPr>
          <w:p w14:paraId="7119749D" w14:textId="77777777" w:rsidR="000F5BC5" w:rsidRPr="005E6A51" w:rsidRDefault="000F5BC5" w:rsidP="0085307E">
            <w:pPr>
              <w:spacing w:before="100" w:beforeAutospacing="1" w:after="100" w:afterAutospacing="1"/>
              <w:rPr>
                <w:sz w:val="20"/>
                <w:szCs w:val="20"/>
                <w:highlight w:val="yellow"/>
              </w:rPr>
            </w:pPr>
            <w:r w:rsidRPr="005E6A51">
              <w:rPr>
                <w:sz w:val="20"/>
                <w:szCs w:val="20"/>
              </w:rPr>
              <w:t xml:space="preserve">Post-CLI Debt </w:t>
            </w:r>
            <w:r>
              <w:rPr>
                <w:sz w:val="20"/>
                <w:szCs w:val="20"/>
              </w:rPr>
              <w:t xml:space="preserve">&amp; Housing </w:t>
            </w:r>
            <w:r w:rsidRPr="005E6A51">
              <w:rPr>
                <w:sz w:val="20"/>
                <w:szCs w:val="20"/>
              </w:rPr>
              <w:t xml:space="preserve">Payment / Monthly </w:t>
            </w:r>
            <w:r>
              <w:rPr>
                <w:sz w:val="20"/>
                <w:szCs w:val="20"/>
              </w:rPr>
              <w:t xml:space="preserve">Net </w:t>
            </w:r>
            <w:r w:rsidRPr="005E6A51">
              <w:rPr>
                <w:sz w:val="20"/>
                <w:szCs w:val="20"/>
              </w:rPr>
              <w:t>Income</w:t>
            </w:r>
            <w:r w:rsidR="004201F8">
              <w:rPr>
                <w:sz w:val="20"/>
                <w:szCs w:val="20"/>
              </w:rPr>
              <w:t xml:space="preserve"> (as defined in table 6)</w:t>
            </w:r>
          </w:p>
        </w:tc>
      </w:tr>
    </w:tbl>
    <w:p w14:paraId="08020988" w14:textId="77777777" w:rsidR="00E862E5" w:rsidRDefault="00E862E5" w:rsidP="00E862E5">
      <w:pPr>
        <w:spacing w:after="160"/>
        <w:jc w:val="both"/>
      </w:pPr>
      <w:r w:rsidRPr="00E862E5">
        <w:t xml:space="preserve"> </w:t>
      </w:r>
    </w:p>
    <w:p w14:paraId="51344F17" w14:textId="77777777" w:rsidR="00E92510" w:rsidRPr="009B6CC9" w:rsidRDefault="00E862E5" w:rsidP="00272D57">
      <w:pPr>
        <w:spacing w:after="160" w:line="259" w:lineRule="auto"/>
        <w:jc w:val="both"/>
      </w:pPr>
      <w:r w:rsidRPr="00F73B55">
        <w:t xml:space="preserve">If the proposed </w:t>
      </w:r>
      <w:r>
        <w:t>CLI</w:t>
      </w:r>
      <w:r w:rsidRPr="00F73B55">
        <w:t xml:space="preserve"> results in the Customer’s DTI being &gt; 7</w:t>
      </w:r>
      <w:r>
        <w:t>0</w:t>
      </w:r>
      <w:r w:rsidRPr="00F73B55">
        <w:t>%, then the</w:t>
      </w:r>
      <w:r>
        <w:t xml:space="preserve"> customer</w:t>
      </w:r>
      <w:r w:rsidRPr="00F73B55">
        <w:t xml:space="preserve"> will not be eligible for that </w:t>
      </w:r>
      <w:r>
        <w:t>CLI</w:t>
      </w:r>
      <w:r w:rsidRPr="00F73B55">
        <w:t xml:space="preserve"> amount.  If a lower </w:t>
      </w:r>
      <w:r>
        <w:t>CLI</w:t>
      </w:r>
      <w:r w:rsidRPr="00F73B55">
        <w:t xml:space="preserve"> amount will bring their DTI within the 7</w:t>
      </w:r>
      <w:r>
        <w:t>0</w:t>
      </w:r>
      <w:r w:rsidRPr="00F73B55">
        <w:t xml:space="preserve">% threshold, then </w:t>
      </w:r>
      <w:r>
        <w:t>the customer</w:t>
      </w:r>
      <w:r w:rsidRPr="00F73B55">
        <w:t xml:space="preserve"> will</w:t>
      </w:r>
      <w:r>
        <w:t xml:space="preserve"> be</w:t>
      </w:r>
      <w:r w:rsidRPr="00F73B55">
        <w:t xml:space="preserve"> el</w:t>
      </w:r>
      <w:r>
        <w:t xml:space="preserve">igible for a CLI to the largest Credit Line Tier that would bring Customer’s DTI &lt;= 70%.  If no such tier exists that is greater than the Customer’s Current CL, then the customer will not be granted a line increase. </w:t>
      </w:r>
    </w:p>
    <w:p w14:paraId="5ECB1765" w14:textId="77777777" w:rsidR="003077BC" w:rsidRDefault="00883788" w:rsidP="00272D57">
      <w:pPr>
        <w:jc w:val="both"/>
        <w:rPr>
          <w:b/>
        </w:rPr>
      </w:pPr>
      <w:r>
        <w:rPr>
          <w:b/>
        </w:rPr>
        <w:t>Proactive</w:t>
      </w:r>
      <w:r w:rsidR="0013659C" w:rsidRPr="009B6CC9">
        <w:rPr>
          <w:b/>
        </w:rPr>
        <w:t xml:space="preserve"> </w:t>
      </w:r>
      <w:r w:rsidR="00A30273" w:rsidRPr="009B6CC9">
        <w:rPr>
          <w:b/>
        </w:rPr>
        <w:t xml:space="preserve">initiated </w:t>
      </w:r>
      <w:r w:rsidR="00F07234" w:rsidRPr="009B6CC9">
        <w:rPr>
          <w:b/>
        </w:rPr>
        <w:t>CLI</w:t>
      </w:r>
      <w:r w:rsidR="000602A0" w:rsidRPr="009B6CC9">
        <w:rPr>
          <w:b/>
        </w:rPr>
        <w:t>:</w:t>
      </w:r>
    </w:p>
    <w:p w14:paraId="304D6911" w14:textId="77777777" w:rsidR="00C42E91" w:rsidRPr="007A1A92" w:rsidRDefault="0075385A" w:rsidP="00272D57">
      <w:pPr>
        <w:jc w:val="both"/>
        <w:rPr>
          <w:b/>
          <w:rPrChange w:id="577" w:author="Jiayao Jiang" w:date="2018-01-12T10:36:00Z">
            <w:rPr/>
          </w:rPrChange>
        </w:rPr>
      </w:pPr>
      <w:commentRangeStart w:id="578"/>
      <w:commentRangeStart w:id="579"/>
      <w:r w:rsidRPr="007A1A92">
        <w:rPr>
          <w:b/>
          <w:highlight w:val="yellow"/>
          <w:rPrChange w:id="580" w:author="Jiayao Jiang" w:date="2018-01-12T10:36:00Z">
            <w:rPr/>
          </w:rPrChange>
        </w:rPr>
        <w:t>Line increase decisions will be communicated to customers and will be executed without requiring any consent from the customer.</w:t>
      </w:r>
      <w:r w:rsidRPr="007A1A92">
        <w:rPr>
          <w:b/>
          <w:rPrChange w:id="581" w:author="Jiayao Jiang" w:date="2018-01-12T10:36:00Z">
            <w:rPr/>
          </w:rPrChange>
        </w:rPr>
        <w:t xml:space="preserve">  </w:t>
      </w:r>
      <w:commentRangeEnd w:id="578"/>
      <w:r w:rsidR="007A1A92">
        <w:rPr>
          <w:rStyle w:val="CommentReference"/>
          <w:rFonts w:ascii="Calibri" w:eastAsia="Calibri" w:hAnsi="Calibri" w:cs="Calibri"/>
          <w:color w:val="000000"/>
        </w:rPr>
        <w:commentReference w:id="578"/>
      </w:r>
      <w:commentRangeEnd w:id="579"/>
      <w:r w:rsidR="00F56FE6">
        <w:rPr>
          <w:rStyle w:val="CommentReference"/>
          <w:rFonts w:ascii="Calibri" w:eastAsia="Calibri" w:hAnsi="Calibri" w:cs="Calibri"/>
          <w:color w:val="000000"/>
        </w:rPr>
        <w:commentReference w:id="579"/>
      </w:r>
    </w:p>
    <w:p w14:paraId="24C46FD1" w14:textId="77777777" w:rsidR="000602A0" w:rsidRPr="000602A0" w:rsidRDefault="00341722" w:rsidP="009B6CC9">
      <w:pPr>
        <w:jc w:val="both"/>
      </w:pPr>
      <w:r w:rsidRPr="009B6CC9">
        <w:rPr>
          <w:b/>
        </w:rPr>
        <w:t xml:space="preserve">Customer requested </w:t>
      </w:r>
      <w:r w:rsidR="00F07234" w:rsidRPr="009B6CC9">
        <w:rPr>
          <w:b/>
        </w:rPr>
        <w:t>CLI</w:t>
      </w:r>
      <w:r w:rsidR="003077BC">
        <w:rPr>
          <w:b/>
        </w:rPr>
        <w:t>:</w:t>
      </w:r>
    </w:p>
    <w:p w14:paraId="1F027913" w14:textId="77777777" w:rsidR="00FF251A" w:rsidRDefault="00FF251A" w:rsidP="000D4852">
      <w:pPr>
        <w:pStyle w:val="ListParagraph"/>
        <w:ind w:left="0"/>
        <w:jc w:val="both"/>
      </w:pPr>
      <w:r>
        <w:t xml:space="preserve">Customers may request a Line </w:t>
      </w:r>
      <w:r w:rsidR="00DF3066">
        <w:t>increase.</w:t>
      </w:r>
      <w:r>
        <w:t xml:space="preserve">  In such situations established operational procedures for customer authentication</w:t>
      </w:r>
      <w:r w:rsidR="00AA4B9C">
        <w:t xml:space="preserve"> will be followed</w:t>
      </w:r>
      <w:r>
        <w:t xml:space="preserve">.  Post authentication, </w:t>
      </w:r>
      <w:r w:rsidR="003007AF">
        <w:t>the customer will be required to provide updated income and housing expenses and a new credit report will be pulled.</w:t>
      </w:r>
      <w:r>
        <w:t xml:space="preserve"> </w:t>
      </w:r>
      <w:r w:rsidR="00AA4B9C">
        <w:t>The customer will</w:t>
      </w:r>
      <w:r w:rsidR="00BA7DE1">
        <w:t xml:space="preserve"> then </w:t>
      </w:r>
      <w:r w:rsidR="00AA4B9C">
        <w:t xml:space="preserve">be </w:t>
      </w:r>
      <w:r w:rsidR="00BA7DE1">
        <w:t>check</w:t>
      </w:r>
      <w:r w:rsidR="00AA4B9C">
        <w:t>ed</w:t>
      </w:r>
      <w:r w:rsidR="00BA7DE1">
        <w:t xml:space="preserve"> for Line increase eligibility. </w:t>
      </w:r>
    </w:p>
    <w:p w14:paraId="3CEB80B4" w14:textId="77777777" w:rsidR="000F5BC5" w:rsidRDefault="000F5BC5" w:rsidP="000D4852">
      <w:pPr>
        <w:jc w:val="both"/>
      </w:pPr>
      <w:r>
        <w:lastRenderedPageBreak/>
        <w:t xml:space="preserve">Customers requesting a CLI that do not provide updated </w:t>
      </w:r>
      <w:r w:rsidR="003007AF">
        <w:t xml:space="preserve">income and housing expense </w:t>
      </w:r>
      <w:r>
        <w:t>information cannot receive a CLI</w:t>
      </w:r>
      <w:r w:rsidR="003007AF">
        <w:t xml:space="preserve"> and will be issued a NOAA.</w:t>
      </w:r>
    </w:p>
    <w:p w14:paraId="31B55913" w14:textId="77777777" w:rsidR="00E13257" w:rsidRDefault="00C37594" w:rsidP="000D4852">
      <w:pPr>
        <w:jc w:val="both"/>
      </w:pPr>
      <w:r>
        <w:t xml:space="preserve">If the customer meets all the criteria for a line increase </w:t>
      </w:r>
      <w:r w:rsidR="00612160">
        <w:t xml:space="preserve">they </w:t>
      </w:r>
      <w:r w:rsidR="00E13257">
        <w:t>will be offered the maximum line increase</w:t>
      </w:r>
      <w:r w:rsidR="00612160">
        <w:t xml:space="preserve"> per </w:t>
      </w:r>
      <w:r w:rsidR="00612160" w:rsidRPr="00014137">
        <w:rPr>
          <w:i/>
          <w:rPrChange w:id="582" w:author="Stefan Hansel" w:date="2017-12-05T13:17:00Z">
            <w:rPr/>
          </w:rPrChange>
        </w:rPr>
        <w:t xml:space="preserve">Table </w:t>
      </w:r>
      <w:del w:id="583" w:author="Stefan Hansel" w:date="2017-12-05T13:17:00Z">
        <w:r w:rsidR="00612160" w:rsidRPr="00014137" w:rsidDel="00014137">
          <w:rPr>
            <w:i/>
            <w:rPrChange w:id="584" w:author="Stefan Hansel" w:date="2017-12-05T13:17:00Z">
              <w:rPr/>
            </w:rPrChange>
          </w:rPr>
          <w:delText xml:space="preserve">13 </w:delText>
        </w:r>
      </w:del>
      <w:ins w:id="585" w:author="Stefan Hansel" w:date="2017-12-05T13:17:00Z">
        <w:r w:rsidR="00014137" w:rsidRPr="00014137">
          <w:rPr>
            <w:i/>
            <w:rPrChange w:id="586" w:author="Stefan Hansel" w:date="2017-12-05T13:17:00Z">
              <w:rPr/>
            </w:rPrChange>
          </w:rPr>
          <w:t>14</w:t>
        </w:r>
        <w:r w:rsidR="00014137">
          <w:t xml:space="preserve"> </w:t>
        </w:r>
      </w:ins>
      <w:r w:rsidR="00612160">
        <w:t>that</w:t>
      </w:r>
      <w:r w:rsidR="00E13257">
        <w:t xml:space="preserve"> </w:t>
      </w:r>
      <w:r w:rsidR="00612160">
        <w:t xml:space="preserve">they </w:t>
      </w:r>
      <w:r w:rsidR="00E13257">
        <w:t>qualif</w:t>
      </w:r>
      <w:r w:rsidR="00612160">
        <w:t>y</w:t>
      </w:r>
      <w:r w:rsidR="00E13257">
        <w:t xml:space="preserve"> for. </w:t>
      </w:r>
      <w:r w:rsidR="00612160">
        <w:t xml:space="preserve">They </w:t>
      </w:r>
      <w:r>
        <w:t>can then choose to accept the line increase. The credit line will then be increased the next business day and the customer notified accordingly. If the customer requests a higher increase or does not meet the criteria, the request will be declined, the customer will be informed and a NOAA will be issued.</w:t>
      </w:r>
    </w:p>
    <w:p w14:paraId="15270605" w14:textId="77777777" w:rsidR="00956CE0" w:rsidRDefault="00956CE0" w:rsidP="00341722">
      <w:pPr>
        <w:pStyle w:val="Heading2"/>
        <w:numPr>
          <w:ilvl w:val="0"/>
          <w:numId w:val="3"/>
        </w:numPr>
      </w:pPr>
      <w:r>
        <w:t>Credit Line Decreases</w:t>
      </w:r>
      <w:r w:rsidR="00F07234">
        <w:t xml:space="preserve"> (CLDs)</w:t>
      </w:r>
    </w:p>
    <w:p w14:paraId="151EB8AC" w14:textId="77777777" w:rsidR="00772C86" w:rsidRPr="000602A0" w:rsidRDefault="00772C86" w:rsidP="00272D57">
      <w:pPr>
        <w:pStyle w:val="ListParagraph"/>
        <w:numPr>
          <w:ilvl w:val="0"/>
          <w:numId w:val="17"/>
        </w:numPr>
        <w:jc w:val="both"/>
      </w:pPr>
      <w:r>
        <w:rPr>
          <w:b/>
        </w:rPr>
        <w:t>Customer Requested CLDs</w:t>
      </w:r>
    </w:p>
    <w:p w14:paraId="569F6391" w14:textId="77777777" w:rsidR="00772C86" w:rsidRPr="00956CE0" w:rsidRDefault="00772C86" w:rsidP="00272D57">
      <w:pPr>
        <w:pStyle w:val="ListParagraph"/>
        <w:jc w:val="both"/>
      </w:pPr>
      <w:r w:rsidRPr="007A1A92">
        <w:rPr>
          <w:b/>
          <w:highlight w:val="yellow"/>
          <w:rPrChange w:id="587" w:author="Jiayao Jiang" w:date="2018-01-12T10:38:00Z">
            <w:rPr/>
          </w:rPrChange>
        </w:rPr>
        <w:t xml:space="preserve">If </w:t>
      </w:r>
      <w:r w:rsidR="00CB53BC" w:rsidRPr="007A1A92">
        <w:rPr>
          <w:b/>
          <w:highlight w:val="yellow"/>
          <w:rPrChange w:id="588" w:author="Jiayao Jiang" w:date="2018-01-12T10:38:00Z">
            <w:rPr/>
          </w:rPrChange>
        </w:rPr>
        <w:t>a customer</w:t>
      </w:r>
      <w:r w:rsidRPr="007A1A92">
        <w:rPr>
          <w:b/>
          <w:highlight w:val="yellow"/>
          <w:rPrChange w:id="589" w:author="Jiayao Jiang" w:date="2018-01-12T10:38:00Z">
            <w:rPr/>
          </w:rPrChange>
        </w:rPr>
        <w:t xml:space="preserve"> contact</w:t>
      </w:r>
      <w:r w:rsidR="00CB53BC" w:rsidRPr="007A1A92">
        <w:rPr>
          <w:b/>
          <w:highlight w:val="yellow"/>
          <w:rPrChange w:id="590" w:author="Jiayao Jiang" w:date="2018-01-12T10:38:00Z">
            <w:rPr/>
          </w:rPrChange>
        </w:rPr>
        <w:t>s</w:t>
      </w:r>
      <w:r w:rsidRPr="007A1A92">
        <w:rPr>
          <w:b/>
          <w:highlight w:val="yellow"/>
          <w:rPrChange w:id="591" w:author="Jiayao Jiang" w:date="2018-01-12T10:38:00Z">
            <w:rPr/>
          </w:rPrChange>
        </w:rPr>
        <w:t xml:space="preserve"> Avant and request</w:t>
      </w:r>
      <w:r w:rsidR="00CB53BC" w:rsidRPr="007A1A92">
        <w:rPr>
          <w:b/>
          <w:highlight w:val="yellow"/>
          <w:rPrChange w:id="592" w:author="Jiayao Jiang" w:date="2018-01-12T10:38:00Z">
            <w:rPr/>
          </w:rPrChange>
        </w:rPr>
        <w:t>s</w:t>
      </w:r>
      <w:r w:rsidRPr="007A1A92">
        <w:rPr>
          <w:b/>
          <w:highlight w:val="yellow"/>
          <w:rPrChange w:id="593" w:author="Jiayao Jiang" w:date="2018-01-12T10:38:00Z">
            <w:rPr/>
          </w:rPrChange>
        </w:rPr>
        <w:t xml:space="preserve"> a CLD</w:t>
      </w:r>
      <w:r w:rsidR="002B6A59" w:rsidRPr="007A1A92">
        <w:rPr>
          <w:b/>
          <w:highlight w:val="yellow"/>
          <w:rPrChange w:id="594" w:author="Jiayao Jiang" w:date="2018-01-12T10:38:00Z">
            <w:rPr/>
          </w:rPrChange>
        </w:rPr>
        <w:t>,</w:t>
      </w:r>
      <w:r w:rsidRPr="007A1A92">
        <w:rPr>
          <w:b/>
          <w:highlight w:val="yellow"/>
          <w:rPrChange w:id="595" w:author="Jiayao Jiang" w:date="2018-01-12T10:38:00Z">
            <w:rPr/>
          </w:rPrChange>
        </w:rPr>
        <w:t xml:space="preserve"> </w:t>
      </w:r>
      <w:r w:rsidR="002B6A59" w:rsidRPr="007A1A92">
        <w:rPr>
          <w:b/>
          <w:highlight w:val="yellow"/>
          <w:rPrChange w:id="596" w:author="Jiayao Jiang" w:date="2018-01-12T10:38:00Z">
            <w:rPr/>
          </w:rPrChange>
        </w:rPr>
        <w:t xml:space="preserve">the </w:t>
      </w:r>
      <w:r w:rsidRPr="007A1A92">
        <w:rPr>
          <w:b/>
          <w:highlight w:val="yellow"/>
          <w:rPrChange w:id="597" w:author="Jiayao Jiang" w:date="2018-01-12T10:38:00Z">
            <w:rPr/>
          </w:rPrChange>
        </w:rPr>
        <w:t>request</w:t>
      </w:r>
      <w:r w:rsidR="00883788" w:rsidRPr="007A1A92">
        <w:rPr>
          <w:b/>
          <w:highlight w:val="yellow"/>
          <w:rPrChange w:id="598" w:author="Jiayao Jiang" w:date="2018-01-12T10:38:00Z">
            <w:rPr/>
          </w:rPrChange>
        </w:rPr>
        <w:t xml:space="preserve"> will be honored</w:t>
      </w:r>
      <w:r w:rsidR="00CB53BC" w:rsidRPr="007A1A92">
        <w:rPr>
          <w:b/>
          <w:highlight w:val="yellow"/>
          <w:rPrChange w:id="599" w:author="Jiayao Jiang" w:date="2018-01-12T10:38:00Z">
            <w:rPr/>
          </w:rPrChange>
        </w:rPr>
        <w:t xml:space="preserve"> and </w:t>
      </w:r>
      <w:r w:rsidR="00883788" w:rsidRPr="007A1A92">
        <w:rPr>
          <w:b/>
          <w:highlight w:val="yellow"/>
          <w:rPrChange w:id="600" w:author="Jiayao Jiang" w:date="2018-01-12T10:38:00Z">
            <w:rPr/>
          </w:rPrChange>
        </w:rPr>
        <w:t xml:space="preserve">the </w:t>
      </w:r>
      <w:r w:rsidR="00CB53BC" w:rsidRPr="007A1A92">
        <w:rPr>
          <w:b/>
          <w:highlight w:val="yellow"/>
          <w:rPrChange w:id="601" w:author="Jiayao Jiang" w:date="2018-01-12T10:38:00Z">
            <w:rPr/>
          </w:rPrChange>
        </w:rPr>
        <w:t>Credit Line</w:t>
      </w:r>
      <w:r w:rsidR="00883788" w:rsidRPr="007A1A92">
        <w:rPr>
          <w:b/>
          <w:highlight w:val="yellow"/>
          <w:rPrChange w:id="602" w:author="Jiayao Jiang" w:date="2018-01-12T10:38:00Z">
            <w:rPr/>
          </w:rPrChange>
        </w:rPr>
        <w:t xml:space="preserve"> will be reduced</w:t>
      </w:r>
      <w:r w:rsidR="00CB53BC" w:rsidRPr="007A1A92">
        <w:rPr>
          <w:b/>
          <w:highlight w:val="yellow"/>
          <w:rPrChange w:id="603" w:author="Jiayao Jiang" w:date="2018-01-12T10:38:00Z">
            <w:rPr/>
          </w:rPrChange>
        </w:rPr>
        <w:t xml:space="preserve"> to one of the Credit Lines</w:t>
      </w:r>
      <w:r w:rsidR="00D160B6" w:rsidRPr="007A1A92">
        <w:rPr>
          <w:b/>
          <w:highlight w:val="yellow"/>
          <w:rPrChange w:id="604" w:author="Jiayao Jiang" w:date="2018-01-12T10:38:00Z">
            <w:rPr/>
          </w:rPrChange>
        </w:rPr>
        <w:t xml:space="preserve"> in the portfolio</w:t>
      </w:r>
      <w:r w:rsidR="004373A0">
        <w:t>, assuming there is a Credit Line in the portfolio below the customer’s current Credit Line</w:t>
      </w:r>
      <w:r w:rsidR="00CB53BC">
        <w:t xml:space="preserve">. </w:t>
      </w:r>
      <w:r>
        <w:t xml:space="preserve"> If the customer requested CLD results in an Outstanding balance greater than their desired Credit Line, the customer </w:t>
      </w:r>
      <w:r w:rsidR="002B6A59">
        <w:t xml:space="preserve">will need </w:t>
      </w:r>
      <w:r>
        <w:t>to make a payment t</w:t>
      </w:r>
      <w:r w:rsidR="00971303">
        <w:t xml:space="preserve">o reduce the amount Outstanding before reducing the Credit Line. </w:t>
      </w:r>
    </w:p>
    <w:p w14:paraId="3BBB9DA6" w14:textId="77777777" w:rsidR="00956CE0" w:rsidRDefault="001B3154" w:rsidP="00272D57">
      <w:pPr>
        <w:jc w:val="both"/>
      </w:pPr>
      <w:r>
        <w:t>There</w:t>
      </w:r>
      <w:r w:rsidR="00F07234">
        <w:t xml:space="preserve"> can </w:t>
      </w:r>
      <w:r>
        <w:t xml:space="preserve">be </w:t>
      </w:r>
      <w:r w:rsidR="00F07234">
        <w:t xml:space="preserve">2 types of </w:t>
      </w:r>
      <w:r w:rsidR="00883788">
        <w:t xml:space="preserve">proactive </w:t>
      </w:r>
      <w:r w:rsidR="007922F0">
        <w:t xml:space="preserve">initiated </w:t>
      </w:r>
      <w:r w:rsidR="00883788">
        <w:t>l</w:t>
      </w:r>
      <w:r w:rsidR="00F07234">
        <w:t>ine decrease programs – Targeted CLDs or Broad based CLDs.</w:t>
      </w:r>
      <w:r w:rsidR="00971303">
        <w:t xml:space="preserve">  </w:t>
      </w:r>
      <w:r w:rsidR="002B6A59">
        <w:t>E</w:t>
      </w:r>
      <w:r w:rsidR="00971303">
        <w:t>ither such program</w:t>
      </w:r>
      <w:r w:rsidR="002B6A59">
        <w:t xml:space="preserve"> will not be</w:t>
      </w:r>
      <w:r w:rsidR="00971303">
        <w:t xml:space="preserve"> in place for reasons outlined below. </w:t>
      </w:r>
      <w:r w:rsidR="0006061E">
        <w:t xml:space="preserve"> </w:t>
      </w:r>
      <w:proofErr w:type="spellStart"/>
      <w:r w:rsidR="001E26BB">
        <w:t>WebBank</w:t>
      </w:r>
      <w:proofErr w:type="spellEnd"/>
      <w:r w:rsidR="001E26BB">
        <w:t xml:space="preserve"> </w:t>
      </w:r>
      <w:r w:rsidR="00A057F8">
        <w:t xml:space="preserve">must </w:t>
      </w:r>
      <w:r w:rsidR="001E26BB">
        <w:t>approv</w:t>
      </w:r>
      <w:r w:rsidR="00A057F8">
        <w:t>e</w:t>
      </w:r>
      <w:r w:rsidR="001E26BB">
        <w:t xml:space="preserve"> any CLD program</w:t>
      </w:r>
      <w:r w:rsidR="00A057F8">
        <w:t xml:space="preserve"> before introduction</w:t>
      </w:r>
      <w:r w:rsidR="001E26BB">
        <w:t>.</w:t>
      </w:r>
    </w:p>
    <w:p w14:paraId="279BB954" w14:textId="77777777" w:rsidR="00F07234" w:rsidRPr="000602A0" w:rsidRDefault="00F07234" w:rsidP="00F07234">
      <w:pPr>
        <w:pStyle w:val="ListParagraph"/>
        <w:numPr>
          <w:ilvl w:val="0"/>
          <w:numId w:val="17"/>
        </w:numPr>
        <w:jc w:val="both"/>
      </w:pPr>
      <w:r>
        <w:rPr>
          <w:b/>
        </w:rPr>
        <w:t>Targeted CLDs</w:t>
      </w:r>
    </w:p>
    <w:p w14:paraId="1C21A50F" w14:textId="77777777" w:rsidR="00F07234" w:rsidRDefault="00F07234" w:rsidP="00F07234">
      <w:pPr>
        <w:pStyle w:val="ListParagraph"/>
        <w:jc w:val="both"/>
      </w:pPr>
      <w:r>
        <w:t xml:space="preserve">This refers to programs to reduce a customer’s Credit Line if they meet certain pre-determined criteria.  Such programs are profitable if the criteria defined are accurate enough to identify customers likely to default while not impacting </w:t>
      </w:r>
      <w:r w:rsidR="00971303">
        <w:t xml:space="preserve">low risk </w:t>
      </w:r>
      <w:r>
        <w:t>customers who will continue to use the product.  Historically this trade-off has proved to be extremely difficult to execute for our target population</w:t>
      </w:r>
      <w:r w:rsidR="00971303">
        <w:t>.</w:t>
      </w:r>
    </w:p>
    <w:p w14:paraId="51C5E63F" w14:textId="77777777" w:rsidR="00F07234" w:rsidRDefault="00F07234" w:rsidP="00F07234">
      <w:pPr>
        <w:pStyle w:val="ListParagraph"/>
        <w:jc w:val="both"/>
      </w:pPr>
    </w:p>
    <w:p w14:paraId="301EE8C3" w14:textId="77777777" w:rsidR="00F07234" w:rsidRPr="000602A0" w:rsidRDefault="00F07234" w:rsidP="00F07234">
      <w:pPr>
        <w:pStyle w:val="ListParagraph"/>
        <w:numPr>
          <w:ilvl w:val="0"/>
          <w:numId w:val="17"/>
        </w:numPr>
        <w:jc w:val="both"/>
      </w:pPr>
      <w:r>
        <w:rPr>
          <w:b/>
        </w:rPr>
        <w:t>Broad based CLDs</w:t>
      </w:r>
    </w:p>
    <w:p w14:paraId="2CD44D91" w14:textId="77777777" w:rsidR="007922F0" w:rsidRDefault="00F07234" w:rsidP="00772C86">
      <w:pPr>
        <w:pStyle w:val="ListParagraph"/>
        <w:jc w:val="both"/>
      </w:pPr>
      <w:r>
        <w:t>This refers to programs to reduce Credit Lines for customers across the portfolio based on some high</w:t>
      </w:r>
      <w:del w:id="605" w:author="Stefan Hansel" w:date="2017-12-05T13:17:00Z">
        <w:r w:rsidDel="00014137">
          <w:delText xml:space="preserve"> </w:delText>
        </w:r>
      </w:del>
      <w:ins w:id="606" w:author="Stefan Hansel" w:date="2017-12-05T13:17:00Z">
        <w:r w:rsidR="00014137">
          <w:t>-</w:t>
        </w:r>
      </w:ins>
      <w:r>
        <w:t>level criteria. Such programs are to be used in times of economic distress to reduce</w:t>
      </w:r>
      <w:r w:rsidR="00DE49B0">
        <w:t xml:space="preserve"> the potential default exposure</w:t>
      </w:r>
      <w:r>
        <w:t xml:space="preserve">. </w:t>
      </w:r>
    </w:p>
    <w:p w14:paraId="67B08D83" w14:textId="77777777" w:rsidR="00CE08CE" w:rsidRDefault="00CE08CE" w:rsidP="00234E37">
      <w:pPr>
        <w:pStyle w:val="Heading2"/>
        <w:numPr>
          <w:ilvl w:val="0"/>
          <w:numId w:val="3"/>
        </w:numPr>
      </w:pPr>
      <w:r>
        <w:t>Payment Holds</w:t>
      </w:r>
    </w:p>
    <w:p w14:paraId="7B31D29F" w14:textId="77777777" w:rsidR="00CE08CE" w:rsidRPr="00CE08CE" w:rsidRDefault="00CE08CE" w:rsidP="00672A89">
      <w:pPr>
        <w:jc w:val="both"/>
      </w:pPr>
      <w:r>
        <w:t>The open to buy for a customer will be released a minimum of one day after receipt of payment. Additional payment holds may be applied based on individual cardmember behavior and risk characteristics</w:t>
      </w:r>
      <w:r w:rsidR="00D749D0">
        <w:t xml:space="preserve">.  </w:t>
      </w:r>
      <w:r w:rsidR="00D749D0" w:rsidRPr="00D749D0">
        <w:t>The Chief Risk officer of Avant will have the authority to approve changes to the payment hold strategy.</w:t>
      </w:r>
      <w:r w:rsidR="00F175E0">
        <w:t xml:space="preserve">  </w:t>
      </w:r>
      <w:r w:rsidR="00F175E0" w:rsidRPr="00F175E0">
        <w:t>The payment hold criteria and release days will be documented in a separate appendix to the credit policy</w:t>
      </w:r>
      <w:r w:rsidR="00F175E0">
        <w:t xml:space="preserve"> (“Payment Hold Strategy Document”)</w:t>
      </w:r>
      <w:r w:rsidR="00F175E0" w:rsidRPr="00F175E0">
        <w:t xml:space="preserve">. Bank will be notified of </w:t>
      </w:r>
      <w:r w:rsidR="00F175E0">
        <w:t xml:space="preserve">any changes to the Payment Hold Strategy Document. </w:t>
      </w:r>
      <w:r w:rsidR="00F175E0" w:rsidRPr="00F175E0">
        <w:t xml:space="preserve"> </w:t>
      </w:r>
    </w:p>
    <w:p w14:paraId="416A1D84" w14:textId="77777777" w:rsidR="00234E37" w:rsidRDefault="00234E37" w:rsidP="00234E37">
      <w:pPr>
        <w:pStyle w:val="Heading2"/>
        <w:numPr>
          <w:ilvl w:val="0"/>
          <w:numId w:val="3"/>
        </w:numPr>
      </w:pPr>
      <w:r>
        <w:t>Termination</w:t>
      </w:r>
    </w:p>
    <w:p w14:paraId="1EFB1F41" w14:textId="77777777" w:rsidR="007C17C6" w:rsidRDefault="00B768A4" w:rsidP="0064436B">
      <w:pPr>
        <w:spacing w:after="0"/>
      </w:pPr>
      <w:r>
        <w:t>The</w:t>
      </w:r>
      <w:r w:rsidR="00943F79">
        <w:t xml:space="preserve"> customer’s account </w:t>
      </w:r>
      <w:r>
        <w:t xml:space="preserve">may be terminated </w:t>
      </w:r>
      <w:r w:rsidR="00943F79">
        <w:t>under certain conditions. Those include:</w:t>
      </w:r>
    </w:p>
    <w:p w14:paraId="22EAD356" w14:textId="77777777" w:rsidR="00943F79" w:rsidRDefault="0064436B" w:rsidP="0064436B">
      <w:pPr>
        <w:pStyle w:val="ListParagraph"/>
        <w:numPr>
          <w:ilvl w:val="0"/>
          <w:numId w:val="17"/>
        </w:numPr>
        <w:jc w:val="both"/>
      </w:pPr>
      <w:r>
        <w:lastRenderedPageBreak/>
        <w:t>Suspected Fraud</w:t>
      </w:r>
      <w:r w:rsidR="00943F79">
        <w:t xml:space="preserve"> – if </w:t>
      </w:r>
      <w:r w:rsidR="00585EC2">
        <w:t xml:space="preserve">upon fraud investigation </w:t>
      </w:r>
      <w:r w:rsidR="00943F79">
        <w:t xml:space="preserve">a customer </w:t>
      </w:r>
      <w:r w:rsidR="00E83B5B">
        <w:t>is found to be conducting first party fraud</w:t>
      </w:r>
      <w:r w:rsidR="00943F79">
        <w:t xml:space="preserve"> (e.g. check kiting</w:t>
      </w:r>
      <w:r w:rsidR="00E83B5B">
        <w:t xml:space="preserve"> or </w:t>
      </w:r>
      <w:r w:rsidR="00585EC2">
        <w:t>excessive dispute frequency</w:t>
      </w:r>
      <w:r w:rsidR="00943F79">
        <w:t>) then the account</w:t>
      </w:r>
      <w:r w:rsidR="00B768A4">
        <w:t xml:space="preserve"> will be closed</w:t>
      </w:r>
      <w:r w:rsidR="00943F79">
        <w:t xml:space="preserve"> to any further usage</w:t>
      </w:r>
      <w:r w:rsidR="001D652D">
        <w:t>.  Customers will be notified of this decision.</w:t>
      </w:r>
    </w:p>
    <w:p w14:paraId="25BA521A" w14:textId="77777777" w:rsidR="00341722" w:rsidRDefault="00943F79" w:rsidP="0064436B">
      <w:pPr>
        <w:pStyle w:val="ListParagraph"/>
        <w:numPr>
          <w:ilvl w:val="0"/>
          <w:numId w:val="17"/>
        </w:numPr>
        <w:jc w:val="both"/>
      </w:pPr>
      <w:r>
        <w:t>Inactivity – if a customer</w:t>
      </w:r>
      <w:r w:rsidR="00C039AC">
        <w:t xml:space="preserve"> does not have a balance </w:t>
      </w:r>
      <w:r w:rsidR="003E4D61">
        <w:t xml:space="preserve">other than the </w:t>
      </w:r>
      <w:r w:rsidR="00F1087F">
        <w:t>AMF</w:t>
      </w:r>
      <w:r w:rsidR="003E4D61">
        <w:t xml:space="preserve"> and related finance charges </w:t>
      </w:r>
      <w:r w:rsidR="00C039AC">
        <w:t>and</w:t>
      </w:r>
      <w:r>
        <w:t xml:space="preserve"> has </w:t>
      </w:r>
      <w:r w:rsidR="001B112B">
        <w:t xml:space="preserve">no posted monetary transaction </w:t>
      </w:r>
      <w:r w:rsidR="00BE66CB">
        <w:t xml:space="preserve">for </w:t>
      </w:r>
      <w:r w:rsidR="00DA5FBB">
        <w:t xml:space="preserve">3 </w:t>
      </w:r>
      <w:r w:rsidR="00C039AC">
        <w:t xml:space="preserve">consecutive </w:t>
      </w:r>
      <w:r w:rsidR="00BE66CB">
        <w:t xml:space="preserve">months </w:t>
      </w:r>
      <w:r w:rsidR="00CD4CBE">
        <w:t xml:space="preserve">after the </w:t>
      </w:r>
      <w:r w:rsidR="003E4D61">
        <w:t xml:space="preserve">assessment of the </w:t>
      </w:r>
      <w:del w:id="607" w:author="Stefan Hansel" w:date="2017-12-05T13:18:00Z">
        <w:r w:rsidR="003E4D61" w:rsidDel="00014137">
          <w:delText>AMF</w:delText>
        </w:r>
        <w:r w:rsidR="00F1087F" w:rsidDel="00014137">
          <w:delText>,</w:delText>
        </w:r>
        <w:r w:rsidR="003E4D61" w:rsidDel="00014137">
          <w:delText xml:space="preserve"> </w:delText>
        </w:r>
        <w:r w:rsidR="00CD4CBE" w:rsidDel="00014137">
          <w:delText xml:space="preserve"> </w:delText>
        </w:r>
        <w:r w:rsidDel="00014137">
          <w:delText>then</w:delText>
        </w:r>
      </w:del>
      <w:ins w:id="608" w:author="Stefan Hansel" w:date="2017-12-05T13:18:00Z">
        <w:r w:rsidR="00014137">
          <w:t>AMF, then</w:t>
        </w:r>
      </w:ins>
      <w:r>
        <w:t xml:space="preserve"> </w:t>
      </w:r>
      <w:r w:rsidR="001D652D">
        <w:t>the account</w:t>
      </w:r>
      <w:r w:rsidR="00B768A4">
        <w:t xml:space="preserve"> </w:t>
      </w:r>
      <w:r w:rsidR="001F13CC">
        <w:t>will</w:t>
      </w:r>
      <w:r w:rsidR="00B768A4">
        <w:t xml:space="preserve"> be closed</w:t>
      </w:r>
      <w:r w:rsidR="001D652D">
        <w:t xml:space="preserve"> with s</w:t>
      </w:r>
      <w:r w:rsidR="005320C4">
        <w:t>ufficient customer notification</w:t>
      </w:r>
      <w:r w:rsidR="003E5FE3">
        <w:t>.</w:t>
      </w:r>
    </w:p>
    <w:p w14:paraId="77EC6A56" w14:textId="77777777" w:rsidR="00B124D6" w:rsidRDefault="00C53E17" w:rsidP="0064436B">
      <w:pPr>
        <w:pStyle w:val="ListParagraph"/>
        <w:numPr>
          <w:ilvl w:val="0"/>
          <w:numId w:val="17"/>
        </w:numPr>
        <w:jc w:val="both"/>
      </w:pPr>
      <w:r>
        <w:t>Other reasons</w:t>
      </w:r>
      <w:r w:rsidR="004373A0">
        <w:t xml:space="preserve"> permitted under the terms of the cardmember agreement</w:t>
      </w:r>
      <w:r>
        <w:t xml:space="preserve">, such as closing </w:t>
      </w:r>
      <w:r w:rsidR="0064436B">
        <w:t xml:space="preserve">the </w:t>
      </w:r>
      <w:r>
        <w:t>credit card program.</w:t>
      </w:r>
    </w:p>
    <w:p w14:paraId="43B85C9A" w14:textId="77777777" w:rsidR="00CD4CBE" w:rsidRDefault="00CD4CBE" w:rsidP="00672A89">
      <w:pPr>
        <w:pStyle w:val="Heading2"/>
        <w:numPr>
          <w:ilvl w:val="0"/>
          <w:numId w:val="3"/>
        </w:numPr>
      </w:pPr>
      <w:r>
        <w:t>Reissue</w:t>
      </w:r>
    </w:p>
    <w:p w14:paraId="12C5676D" w14:textId="77777777" w:rsidR="00CD4CBE" w:rsidRDefault="00CD4CBE" w:rsidP="00672A89">
      <w:pPr>
        <w:jc w:val="both"/>
      </w:pPr>
      <w:commentRangeStart w:id="609"/>
      <w:commentRangeStart w:id="610"/>
      <w:r>
        <w:t>The reissue policy will be specified when initial performance data becomes available and submitted to Bank</w:t>
      </w:r>
      <w:r w:rsidR="008435AA">
        <w:t xml:space="preserve"> for</w:t>
      </w:r>
      <w:r>
        <w:t xml:space="preserve"> approval.</w:t>
      </w:r>
      <w:commentRangeEnd w:id="609"/>
      <w:r w:rsidR="007A1A92">
        <w:rPr>
          <w:rStyle w:val="CommentReference"/>
          <w:rFonts w:ascii="Calibri" w:eastAsia="Calibri" w:hAnsi="Calibri" w:cs="Calibri"/>
          <w:color w:val="000000"/>
        </w:rPr>
        <w:commentReference w:id="609"/>
      </w:r>
      <w:commentRangeEnd w:id="610"/>
      <w:r w:rsidR="00F56FE6">
        <w:rPr>
          <w:rStyle w:val="CommentReference"/>
          <w:rFonts w:ascii="Calibri" w:eastAsia="Calibri" w:hAnsi="Calibri" w:cs="Calibri"/>
          <w:color w:val="000000"/>
        </w:rPr>
        <w:commentReference w:id="610"/>
      </w:r>
    </w:p>
    <w:p w14:paraId="3A1D6E28" w14:textId="77777777" w:rsidR="00CD4CBE" w:rsidRDefault="00CD4CBE" w:rsidP="00672A89">
      <w:pPr>
        <w:pStyle w:val="Heading2"/>
        <w:numPr>
          <w:ilvl w:val="0"/>
          <w:numId w:val="3"/>
        </w:numPr>
      </w:pPr>
      <w:r>
        <w:t>Retention</w:t>
      </w:r>
    </w:p>
    <w:p w14:paraId="1617B8CB" w14:textId="77777777" w:rsidR="00CD4CBE" w:rsidRDefault="006920FB" w:rsidP="00672A89">
      <w:pPr>
        <w:jc w:val="both"/>
      </w:pPr>
      <w:commentRangeStart w:id="611"/>
      <w:commentRangeStart w:id="612"/>
      <w:r>
        <w:t xml:space="preserve">There is no proactive retention strategy offered. The </w:t>
      </w:r>
      <w:r w:rsidR="00F1087F">
        <w:t xml:space="preserve">reactive </w:t>
      </w:r>
      <w:r>
        <w:t>retention strategy is described in the account management procedure</w:t>
      </w:r>
      <w:r w:rsidR="008435AA">
        <w:t xml:space="preserve"> and adjustments procedure</w:t>
      </w:r>
      <w:r>
        <w:t>.</w:t>
      </w:r>
      <w:commentRangeEnd w:id="611"/>
      <w:r w:rsidR="007A1A92">
        <w:rPr>
          <w:rStyle w:val="CommentReference"/>
          <w:rFonts w:ascii="Calibri" w:eastAsia="Calibri" w:hAnsi="Calibri" w:cs="Calibri"/>
          <w:color w:val="000000"/>
        </w:rPr>
        <w:commentReference w:id="611"/>
      </w:r>
      <w:commentRangeEnd w:id="612"/>
      <w:r w:rsidR="007F208F">
        <w:rPr>
          <w:rStyle w:val="CommentReference"/>
          <w:rFonts w:ascii="Calibri" w:eastAsia="Calibri" w:hAnsi="Calibri" w:cs="Calibri"/>
          <w:color w:val="000000"/>
        </w:rPr>
        <w:commentReference w:id="612"/>
      </w:r>
    </w:p>
    <w:p w14:paraId="2719096E" w14:textId="77777777" w:rsidR="006920FB" w:rsidRPr="00CD4CBE" w:rsidRDefault="006920FB" w:rsidP="00672A89"/>
    <w:p w14:paraId="068B97F5" w14:textId="77777777" w:rsidR="00CD4CBE" w:rsidRPr="00CD4CBE" w:rsidRDefault="00CD4CBE" w:rsidP="00672A89"/>
    <w:p w14:paraId="3451410F" w14:textId="77777777" w:rsidR="006B3EAB" w:rsidRDefault="006B3EAB">
      <w:pPr>
        <w:spacing w:after="0" w:line="240" w:lineRule="auto"/>
        <w:rPr>
          <w:rFonts w:asciiTheme="majorHAnsi" w:eastAsiaTheme="majorEastAsia" w:hAnsiTheme="majorHAnsi" w:cstheme="majorBidi"/>
          <w:color w:val="2E74B5" w:themeColor="accent1" w:themeShade="BF"/>
          <w:sz w:val="32"/>
          <w:szCs w:val="32"/>
        </w:rPr>
      </w:pPr>
      <w:bookmarkStart w:id="613" w:name="_Toc385571375"/>
      <w:bookmarkStart w:id="614" w:name="_Toc404606762"/>
      <w:bookmarkStart w:id="615" w:name="_Toc396718608"/>
      <w:r>
        <w:br w:type="page"/>
      </w:r>
    </w:p>
    <w:p w14:paraId="2C39B8FD" w14:textId="77777777" w:rsidR="00B124D6" w:rsidRPr="008A2CD6" w:rsidRDefault="00B124D6" w:rsidP="00B124D6">
      <w:pPr>
        <w:pStyle w:val="Heading1"/>
      </w:pPr>
      <w:r w:rsidRPr="008A2CD6">
        <w:lastRenderedPageBreak/>
        <w:t xml:space="preserve">Appendix </w:t>
      </w:r>
      <w:r w:rsidR="00FF47EA">
        <w:t>1</w:t>
      </w:r>
      <w:r w:rsidRPr="008A2CD6">
        <w:t>: Third Parties Used in Underwriting</w:t>
      </w:r>
      <w:bookmarkEnd w:id="613"/>
      <w:bookmarkEnd w:id="614"/>
      <w:bookmarkEnd w:id="615"/>
    </w:p>
    <w:p w14:paraId="3D7A81E6" w14:textId="77777777" w:rsidR="00B124D6" w:rsidRDefault="00025FC1" w:rsidP="001F066D">
      <w:pPr>
        <w:spacing w:after="0"/>
        <w:jc w:val="both"/>
      </w:pPr>
      <w:r>
        <w:t>T</w:t>
      </w:r>
      <w:r w:rsidR="00B124D6" w:rsidRPr="008A2CD6">
        <w:t>hird party data sources</w:t>
      </w:r>
      <w:r>
        <w:t xml:space="preserve"> are used</w:t>
      </w:r>
      <w:r w:rsidR="00B124D6" w:rsidRPr="008A2CD6">
        <w:t xml:space="preserve"> to obtain necessary information about applicant’s credit history in making a credit decision.  </w:t>
      </w:r>
      <w:r>
        <w:t>It is ensured</w:t>
      </w:r>
      <w:r w:rsidR="00B124D6" w:rsidRPr="008A2CD6">
        <w:t xml:space="preserve"> that all data sources used are FCRA </w:t>
      </w:r>
      <w:r>
        <w:t>compliant</w:t>
      </w:r>
      <w:r w:rsidRPr="008A2CD6">
        <w:t xml:space="preserve"> </w:t>
      </w:r>
      <w:r w:rsidR="00B124D6" w:rsidRPr="008A2CD6">
        <w:t xml:space="preserve">and that </w:t>
      </w:r>
      <w:r>
        <w:t>there is a</w:t>
      </w:r>
      <w:r w:rsidR="00B124D6" w:rsidRPr="008A2CD6">
        <w:t xml:space="preserve"> permissible purpose to obtain each applicant’s credit report. A list of third parties used in the underwriting process is below.</w:t>
      </w:r>
    </w:p>
    <w:p w14:paraId="1FD6330B" w14:textId="77777777" w:rsidR="001F066D" w:rsidRPr="008A2CD6" w:rsidRDefault="001F066D" w:rsidP="001F066D">
      <w:pPr>
        <w:spacing w:after="0"/>
        <w:jc w:val="both"/>
      </w:pPr>
    </w:p>
    <w:p w14:paraId="7770E258" w14:textId="77777777" w:rsidR="00DF7D39" w:rsidRDefault="00B124D6" w:rsidP="00DF7D39">
      <w:pPr>
        <w:spacing w:after="0"/>
        <w:jc w:val="both"/>
      </w:pPr>
      <w:r w:rsidRPr="008A2CD6">
        <w:rPr>
          <w:b/>
        </w:rPr>
        <w:t>TransUnion</w:t>
      </w:r>
      <w:r w:rsidRPr="008A2CD6">
        <w:t xml:space="preserve"> - TransUnion provides credit reporting information which </w:t>
      </w:r>
      <w:r w:rsidR="00025FC1">
        <w:t>is used</w:t>
      </w:r>
      <w:r w:rsidRPr="008A2CD6">
        <w:t xml:space="preserve"> in </w:t>
      </w:r>
      <w:r w:rsidR="00025FC1">
        <w:t>the</w:t>
      </w:r>
      <w:r w:rsidRPr="008A2CD6">
        <w:t xml:space="preserve"> credit decisioning</w:t>
      </w:r>
      <w:r w:rsidR="004373A0">
        <w:t xml:space="preserve"> process</w:t>
      </w:r>
      <w:r w:rsidRPr="008A2CD6">
        <w:t>.  TransUnion</w:t>
      </w:r>
      <w:r w:rsidR="00025FC1">
        <w:t xml:space="preserve"> is used</w:t>
      </w:r>
      <w:r w:rsidRPr="008A2CD6">
        <w:t xml:space="preserve"> to evaluate consumer credit information, determine a consumer’s creditworthiness, and verify identity. </w:t>
      </w:r>
      <w:r w:rsidR="00025FC1">
        <w:t>B</w:t>
      </w:r>
      <w:r w:rsidRPr="008A2CD6">
        <w:t>oth positive and negative consumer payment history</w:t>
      </w:r>
      <w:r w:rsidR="00025FC1">
        <w:t xml:space="preserve"> is reported</w:t>
      </w:r>
      <w:r w:rsidRPr="008A2CD6">
        <w:t xml:space="preserve"> to TransUnion.  </w:t>
      </w:r>
    </w:p>
    <w:p w14:paraId="40A83065" w14:textId="77777777" w:rsidR="00DF7D39" w:rsidRPr="008A2CD6" w:rsidRDefault="00DF7D39" w:rsidP="001F066D">
      <w:pPr>
        <w:pStyle w:val="NoSpacing"/>
        <w:spacing w:line="276" w:lineRule="auto"/>
        <w:jc w:val="both"/>
      </w:pPr>
    </w:p>
    <w:p w14:paraId="0F557839" w14:textId="77777777" w:rsidR="00DF7D39" w:rsidRDefault="00B124D6" w:rsidP="00C34BD8">
      <w:pPr>
        <w:pStyle w:val="NoSpacing"/>
        <w:spacing w:line="276" w:lineRule="auto"/>
        <w:jc w:val="both"/>
      </w:pPr>
      <w:proofErr w:type="spellStart"/>
      <w:r w:rsidRPr="008A2CD6">
        <w:rPr>
          <w:b/>
        </w:rPr>
        <w:t>Yodlee</w:t>
      </w:r>
      <w:proofErr w:type="spellEnd"/>
      <w:r w:rsidRPr="008A2CD6">
        <w:t xml:space="preserve"> - </w:t>
      </w:r>
      <w:proofErr w:type="spellStart"/>
      <w:r w:rsidRPr="008A2CD6">
        <w:t>Yodlee</w:t>
      </w:r>
      <w:proofErr w:type="spellEnd"/>
      <w:r w:rsidRPr="008A2CD6">
        <w:t xml:space="preserve"> is a software company that allows lenders to perform </w:t>
      </w:r>
      <w:r w:rsidR="00DF7D39">
        <w:t xml:space="preserve">bank account &amp; </w:t>
      </w:r>
      <w:r w:rsidRPr="008A2CD6">
        <w:t xml:space="preserve">income verification of its applicants. Through its financial services platform, </w:t>
      </w:r>
      <w:proofErr w:type="spellStart"/>
      <w:r w:rsidRPr="008A2CD6">
        <w:t>Yodlee</w:t>
      </w:r>
      <w:proofErr w:type="spellEnd"/>
      <w:r w:rsidRPr="008A2CD6">
        <w:t xml:space="preserve"> provides instant, efficient, and secure online consumer account verification, enabling consumer ease in applying for a </w:t>
      </w:r>
      <w:r w:rsidR="004373A0">
        <w:t>credit card</w:t>
      </w:r>
      <w:r w:rsidR="004373A0" w:rsidRPr="008A2CD6">
        <w:t xml:space="preserve"> </w:t>
      </w:r>
      <w:r w:rsidR="00CF32D1">
        <w:t>through</w:t>
      </w:r>
      <w:r w:rsidR="00CF32D1" w:rsidRPr="008A2CD6">
        <w:t xml:space="preserve"> </w:t>
      </w:r>
      <w:r w:rsidRPr="008A2CD6">
        <w:t xml:space="preserve">Avant. Consumers using </w:t>
      </w:r>
      <w:proofErr w:type="spellStart"/>
      <w:r w:rsidRPr="008A2CD6">
        <w:t>Yodlee</w:t>
      </w:r>
      <w:proofErr w:type="spellEnd"/>
      <w:r w:rsidRPr="008A2CD6">
        <w:t xml:space="preserve"> are not required to provide copies of bank statements or paychecks </w:t>
      </w:r>
      <w:r w:rsidR="00A855E3" w:rsidRPr="008A2CD6">
        <w:t>to</w:t>
      </w:r>
      <w:r w:rsidRPr="008A2CD6">
        <w:t xml:space="preserve"> demonstrate income. Instead, </w:t>
      </w:r>
      <w:proofErr w:type="spellStart"/>
      <w:r w:rsidRPr="008A2CD6">
        <w:t>Yodlee</w:t>
      </w:r>
      <w:proofErr w:type="spellEnd"/>
      <w:r w:rsidRPr="008A2CD6">
        <w:t xml:space="preserve"> provides direct verification of the consumer’s bank account.</w:t>
      </w:r>
    </w:p>
    <w:p w14:paraId="5CF1DAE7" w14:textId="77777777" w:rsidR="00DF7D39" w:rsidRDefault="00DF7D39" w:rsidP="00C34BD8">
      <w:pPr>
        <w:pStyle w:val="NoSpacing"/>
        <w:spacing w:line="276" w:lineRule="auto"/>
        <w:jc w:val="both"/>
      </w:pPr>
    </w:p>
    <w:p w14:paraId="4567B299" w14:textId="77777777" w:rsidR="009B1860" w:rsidRDefault="00DF7D39" w:rsidP="00C34BD8">
      <w:pPr>
        <w:pStyle w:val="NoSpacing"/>
        <w:spacing w:line="276" w:lineRule="auto"/>
        <w:jc w:val="both"/>
      </w:pPr>
      <w:r>
        <w:rPr>
          <w:b/>
        </w:rPr>
        <w:t>First Data / FICO</w:t>
      </w:r>
      <w:r w:rsidRPr="008A2CD6">
        <w:t xml:space="preserve"> </w:t>
      </w:r>
      <w:r>
        <w:t xml:space="preserve">– First Data is a vendor used by several Card issuers to manage Credit Card servicing.  In particular, First Data offers a system – Adaptive Control – that allows issuers to flexibly decision and manage their portfolios.  FICO, in partnership with First Data, offers a behavior score at account management (ACS) that is used for Authorization &amp; Credit Line management decisions.  </w:t>
      </w:r>
    </w:p>
    <w:p w14:paraId="363B79E4" w14:textId="77777777" w:rsidR="00F95CA2" w:rsidRDefault="00F95CA2">
      <w:pPr>
        <w:spacing w:after="0" w:line="240" w:lineRule="auto"/>
        <w:rPr>
          <w:rFonts w:asciiTheme="majorHAnsi" w:eastAsiaTheme="majorEastAsia" w:hAnsiTheme="majorHAnsi" w:cstheme="majorBidi"/>
          <w:color w:val="2E74B5" w:themeColor="accent1" w:themeShade="BF"/>
          <w:sz w:val="32"/>
          <w:szCs w:val="32"/>
        </w:rPr>
      </w:pPr>
      <w:bookmarkStart w:id="616" w:name="_Toc404606763"/>
      <w:bookmarkStart w:id="617" w:name="_Toc396718609"/>
      <w:r>
        <w:br w:type="page"/>
      </w:r>
    </w:p>
    <w:p w14:paraId="22BFDF4B" w14:textId="77777777" w:rsidR="00AE1700" w:rsidRPr="008A2CD6" w:rsidRDefault="00AE1700" w:rsidP="00AE1700">
      <w:pPr>
        <w:pStyle w:val="Heading1"/>
      </w:pPr>
      <w:r w:rsidRPr="008A2CD6">
        <w:lastRenderedPageBreak/>
        <w:t xml:space="preserve">Appendix </w:t>
      </w:r>
      <w:r w:rsidR="00FF47EA">
        <w:t>2</w:t>
      </w:r>
      <w:r w:rsidRPr="008A2CD6">
        <w:t xml:space="preserve">: </w:t>
      </w:r>
      <w:r>
        <w:t>Models Used for Credit Card Decisioning</w:t>
      </w:r>
    </w:p>
    <w:p w14:paraId="35E61451" w14:textId="77777777" w:rsidR="00AE1700" w:rsidRDefault="00AE1700">
      <w:pPr>
        <w:spacing w:after="0" w:line="240" w:lineRule="auto"/>
      </w:pPr>
    </w:p>
    <w:p w14:paraId="56A6399F" w14:textId="77777777" w:rsidR="0033052D" w:rsidRDefault="0033052D" w:rsidP="006744F7">
      <w:pPr>
        <w:shd w:val="clear" w:color="auto" w:fill="FFFFFF"/>
        <w:jc w:val="both"/>
      </w:pPr>
      <w:r w:rsidRPr="0033052D">
        <w:rPr>
          <w:b/>
        </w:rPr>
        <w:t>Unsolicited Applications</w:t>
      </w:r>
      <w:r>
        <w:t xml:space="preserve"> – </w:t>
      </w:r>
      <w:r w:rsidR="006744F7">
        <w:t xml:space="preserve">Avant </w:t>
      </w:r>
      <w:r w:rsidR="009B1860">
        <w:t xml:space="preserve">Transunion </w:t>
      </w:r>
      <w:r w:rsidR="009B1860">
        <w:rPr>
          <w:rFonts w:eastAsia="Times New Roman" w:cs="Arial"/>
          <w:color w:val="222222"/>
        </w:rPr>
        <w:t xml:space="preserve">Credit Card </w:t>
      </w:r>
      <w:r w:rsidR="006744F7">
        <w:t>model</w:t>
      </w:r>
      <w:r w:rsidR="00B06FBA">
        <w:t xml:space="preserve"> version 1.0</w:t>
      </w:r>
      <w:r w:rsidR="002A0FB0">
        <w:t xml:space="preserve"> (card model)</w:t>
      </w:r>
      <w:r w:rsidR="005B7591">
        <w:t>.</w:t>
      </w:r>
      <w:r w:rsidR="006744F7">
        <w:t xml:space="preserve"> </w:t>
      </w:r>
      <w:r w:rsidR="00855AD7">
        <w:t xml:space="preserve">This model is based on a representative sample of 1 million tradelines in the sub-prime non-secured credit card space with full </w:t>
      </w:r>
      <w:r w:rsidR="00B423D2">
        <w:t>C</w:t>
      </w:r>
      <w:r w:rsidR="00855AD7">
        <w:t xml:space="preserve">redit </w:t>
      </w:r>
      <w:r w:rsidR="00B423D2">
        <w:t>V</w:t>
      </w:r>
      <w:r w:rsidR="00855AD7">
        <w:t xml:space="preserve">ision data at origination of the account as well as performance data over a 2-year period. The data is part of an innovation laboratory sample provided by Transunion. The target variable is a 60 DPD within the first 12 months on book. The final model is derived from 125 variables in a tree model. All variables used are original characteristics, the model is devoid of any derived / parsed variables or </w:t>
      </w:r>
      <w:del w:id="618" w:author="Stefan Hansel" w:date="2017-12-05T13:18:00Z">
        <w:r w:rsidR="00855AD7" w:rsidDel="00014137">
          <w:delText>third party</w:delText>
        </w:r>
      </w:del>
      <w:ins w:id="619" w:author="Stefan Hansel" w:date="2017-12-05T13:18:00Z">
        <w:r w:rsidR="00014137">
          <w:t>third-party</w:t>
        </w:r>
      </w:ins>
      <w:r w:rsidR="00855AD7">
        <w:t xml:space="preserve"> scores.</w:t>
      </w:r>
      <w:r w:rsidR="006744F7">
        <w:t xml:space="preserve"> The Underwriting factors for these models are outlined in </w:t>
      </w:r>
      <w:r w:rsidR="001B112B">
        <w:t xml:space="preserve">the </w:t>
      </w:r>
      <w:r w:rsidR="00612160">
        <w:t>Model Governance Card</w:t>
      </w:r>
      <w:r w:rsidR="006744F7">
        <w:t xml:space="preserve">. </w:t>
      </w:r>
    </w:p>
    <w:p w14:paraId="41FD6C91" w14:textId="77777777" w:rsidR="001902BC" w:rsidRDefault="0033052D" w:rsidP="00761186">
      <w:pPr>
        <w:shd w:val="clear" w:color="auto" w:fill="FFFFFF"/>
        <w:jc w:val="both"/>
        <w:rPr>
          <w:rFonts w:asciiTheme="majorHAnsi" w:eastAsiaTheme="majorEastAsia" w:hAnsiTheme="majorHAnsi" w:cstheme="majorBidi"/>
          <w:color w:val="2E74B5" w:themeColor="accent1" w:themeShade="BF"/>
          <w:sz w:val="32"/>
          <w:szCs w:val="32"/>
        </w:rPr>
      </w:pPr>
      <w:r>
        <w:rPr>
          <w:b/>
        </w:rPr>
        <w:t>S</w:t>
      </w:r>
      <w:r w:rsidRPr="0033052D">
        <w:rPr>
          <w:b/>
        </w:rPr>
        <w:t>olicited Applications</w:t>
      </w:r>
      <w:r>
        <w:t xml:space="preserve"> –</w:t>
      </w:r>
      <w:r w:rsidR="00FE2E24">
        <w:t xml:space="preserve"> Any model used in solicited applications will be submitted in a separate direct mail policy prior to use.</w:t>
      </w:r>
      <w:r w:rsidR="00612160">
        <w:t xml:space="preserve">  </w:t>
      </w:r>
      <w:r w:rsidR="00393E4F" w:rsidRPr="00393E4F">
        <w:t>There is no pre-screening for the Credit Card Product for purposes of a direct mail model at program launch.</w:t>
      </w:r>
      <w:r w:rsidR="00612160">
        <w:t xml:space="preserve"> </w:t>
      </w:r>
    </w:p>
    <w:bookmarkEnd w:id="616"/>
    <w:bookmarkEnd w:id="617"/>
    <w:p w14:paraId="323ACE6B" w14:textId="77777777" w:rsidR="00DA4D03" w:rsidRDefault="00DA4D03">
      <w:pPr>
        <w:spacing w:after="0" w:line="240" w:lineRule="auto"/>
      </w:pPr>
    </w:p>
    <w:p w14:paraId="150DAD40" w14:textId="77777777" w:rsidR="00A7334C" w:rsidRDefault="00A7334C">
      <w:pPr>
        <w:spacing w:after="0" w:line="240" w:lineRule="auto"/>
      </w:pPr>
      <w:r>
        <w:br w:type="page"/>
      </w:r>
    </w:p>
    <w:p w14:paraId="48BC2393" w14:textId="77777777" w:rsidR="00A7334C" w:rsidRPr="008A2CD6" w:rsidRDefault="00A7334C" w:rsidP="00A7334C">
      <w:pPr>
        <w:pStyle w:val="Heading1"/>
      </w:pPr>
      <w:r w:rsidRPr="008A2CD6">
        <w:lastRenderedPageBreak/>
        <w:t xml:space="preserve">Appendix </w:t>
      </w:r>
      <w:r>
        <w:t>3</w:t>
      </w:r>
      <w:r w:rsidRPr="008A2CD6">
        <w:t xml:space="preserve">: </w:t>
      </w:r>
      <w:r w:rsidR="0039579E">
        <w:t>Credit Card Fraud Strategy Tools and Vendors</w:t>
      </w:r>
    </w:p>
    <w:p w14:paraId="74ADA87F" w14:textId="77777777" w:rsidR="00A7334C" w:rsidRDefault="00A7334C" w:rsidP="00A7334C">
      <w:pPr>
        <w:spacing w:after="0"/>
        <w:jc w:val="both"/>
      </w:pPr>
    </w:p>
    <w:p w14:paraId="45261822" w14:textId="77777777" w:rsidR="008A21C4" w:rsidRDefault="008A21C4" w:rsidP="008A21C4">
      <w:pPr>
        <w:jc w:val="both"/>
      </w:pPr>
      <w:r>
        <w:t xml:space="preserve">Note:  The following set of vendors are used for Credit Card Fraud management.  Effective fraud risk mitigation requires dynamic changes to fraud defenses.  Accordingly, vendors may be replaced or on-boarded as required for fraud management with </w:t>
      </w:r>
      <w:proofErr w:type="spellStart"/>
      <w:r>
        <w:t>WebBank</w:t>
      </w:r>
      <w:proofErr w:type="spellEnd"/>
      <w:r>
        <w:t xml:space="preserve"> approval. </w:t>
      </w:r>
    </w:p>
    <w:p w14:paraId="61789DE7" w14:textId="77777777" w:rsidR="008A21C4" w:rsidRPr="008A2CD6" w:rsidRDefault="008A21C4" w:rsidP="00A7334C">
      <w:pPr>
        <w:spacing w:after="0"/>
        <w:jc w:val="both"/>
      </w:pPr>
    </w:p>
    <w:tbl>
      <w:tblPr>
        <w:tblW w:w="7195" w:type="dxa"/>
        <w:jc w:val="center"/>
        <w:tblCellMar>
          <w:top w:w="144" w:type="dxa"/>
          <w:left w:w="115" w:type="dxa"/>
          <w:bottom w:w="144" w:type="dxa"/>
          <w:right w:w="115" w:type="dxa"/>
        </w:tblCellMar>
        <w:tblLook w:val="04A0" w:firstRow="1" w:lastRow="0" w:firstColumn="1" w:lastColumn="0" w:noHBand="0" w:noVBand="1"/>
        <w:tblPrChange w:id="620" w:author="Stefan Hansel" w:date="2017-12-05T13:45:00Z">
          <w:tblPr>
            <w:tblW w:w="7195" w:type="dxa"/>
            <w:jc w:val="center"/>
            <w:tblCellMar>
              <w:top w:w="144" w:type="dxa"/>
              <w:left w:w="115" w:type="dxa"/>
              <w:bottom w:w="144" w:type="dxa"/>
              <w:right w:w="115" w:type="dxa"/>
            </w:tblCellMar>
            <w:tblLook w:val="04A0" w:firstRow="1" w:lastRow="0" w:firstColumn="1" w:lastColumn="0" w:noHBand="0" w:noVBand="1"/>
          </w:tblPr>
        </w:tblPrChange>
      </w:tblPr>
      <w:tblGrid>
        <w:gridCol w:w="1400"/>
        <w:gridCol w:w="3829"/>
        <w:gridCol w:w="1966"/>
        <w:tblGridChange w:id="621">
          <w:tblGrid>
            <w:gridCol w:w="1400"/>
            <w:gridCol w:w="3829"/>
            <w:gridCol w:w="1966"/>
          </w:tblGrid>
        </w:tblGridChange>
      </w:tblGrid>
      <w:tr w:rsidR="00945CD2" w:rsidRPr="00F2016F" w14:paraId="77E9DF0E" w14:textId="77777777" w:rsidTr="00E029B0">
        <w:trPr>
          <w:trHeight w:val="350"/>
          <w:jc w:val="center"/>
          <w:trPrChange w:id="622" w:author="Stefan Hansel" w:date="2017-12-05T13:45:00Z">
            <w:trPr>
              <w:trHeight w:val="350"/>
              <w:jc w:val="center"/>
            </w:trPr>
          </w:trPrChange>
        </w:trPr>
        <w:tc>
          <w:tcPr>
            <w:tcW w:w="1400" w:type="dxa"/>
            <w:tcBorders>
              <w:top w:val="single" w:sz="4" w:space="0" w:color="auto"/>
              <w:left w:val="single" w:sz="4" w:space="0" w:color="auto"/>
              <w:bottom w:val="single" w:sz="8" w:space="0" w:color="auto"/>
              <w:right w:val="single" w:sz="4" w:space="0" w:color="auto"/>
            </w:tcBorders>
            <w:shd w:val="clear" w:color="auto" w:fill="1F3864" w:themeFill="accent5" w:themeFillShade="80"/>
            <w:vAlign w:val="center"/>
            <w:hideMark/>
            <w:tcPrChange w:id="623" w:author="Stefan Hansel" w:date="2017-12-05T13:45:00Z">
              <w:tcPr>
                <w:tcW w:w="1385" w:type="dxa"/>
                <w:tcBorders>
                  <w:top w:val="single" w:sz="4" w:space="0" w:color="auto"/>
                  <w:left w:val="single" w:sz="4" w:space="0" w:color="auto"/>
                  <w:bottom w:val="single" w:sz="8" w:space="0" w:color="auto"/>
                  <w:right w:val="single" w:sz="4" w:space="0" w:color="auto"/>
                </w:tcBorders>
                <w:shd w:val="clear" w:color="auto" w:fill="1F3864" w:themeFill="accent5" w:themeFillShade="80"/>
                <w:vAlign w:val="center"/>
                <w:hideMark/>
              </w:tcPr>
            </w:tcPrChange>
          </w:tcPr>
          <w:p w14:paraId="6B4E80AE" w14:textId="77777777" w:rsidR="00945CD2" w:rsidRPr="00415E55" w:rsidRDefault="00945CD2" w:rsidP="00945CD2">
            <w:pPr>
              <w:spacing w:after="0" w:line="240" w:lineRule="auto"/>
              <w:jc w:val="center"/>
              <w:rPr>
                <w:rFonts w:eastAsia="Times New Roman" w:cs="Arial"/>
                <w:b/>
                <w:color w:val="FFFFFF" w:themeColor="background1"/>
              </w:rPr>
            </w:pPr>
            <w:r w:rsidRPr="00415E55">
              <w:rPr>
                <w:rFonts w:eastAsia="Times New Roman" w:cs="Arial"/>
                <w:b/>
                <w:color w:val="FFFFFF" w:themeColor="background1"/>
              </w:rPr>
              <w:t>Vendor</w:t>
            </w:r>
          </w:p>
        </w:tc>
        <w:tc>
          <w:tcPr>
            <w:tcW w:w="3829" w:type="dxa"/>
            <w:tcBorders>
              <w:top w:val="single" w:sz="4" w:space="0" w:color="auto"/>
              <w:left w:val="nil"/>
              <w:bottom w:val="single" w:sz="8" w:space="0" w:color="auto"/>
              <w:right w:val="single" w:sz="4" w:space="0" w:color="auto"/>
            </w:tcBorders>
            <w:shd w:val="clear" w:color="auto" w:fill="1F3864" w:themeFill="accent5" w:themeFillShade="80"/>
            <w:vAlign w:val="center"/>
            <w:hideMark/>
            <w:tcPrChange w:id="624" w:author="Stefan Hansel" w:date="2017-12-05T13:45:00Z">
              <w:tcPr>
                <w:tcW w:w="3840" w:type="dxa"/>
                <w:tcBorders>
                  <w:top w:val="single" w:sz="4" w:space="0" w:color="auto"/>
                  <w:left w:val="nil"/>
                  <w:bottom w:val="single" w:sz="8" w:space="0" w:color="auto"/>
                  <w:right w:val="single" w:sz="4" w:space="0" w:color="auto"/>
                </w:tcBorders>
                <w:shd w:val="clear" w:color="auto" w:fill="1F3864" w:themeFill="accent5" w:themeFillShade="80"/>
                <w:vAlign w:val="center"/>
                <w:hideMark/>
              </w:tcPr>
            </w:tcPrChange>
          </w:tcPr>
          <w:p w14:paraId="3DAB8447" w14:textId="77777777" w:rsidR="00945CD2" w:rsidRPr="00415E55" w:rsidRDefault="00945CD2" w:rsidP="00945CD2">
            <w:pPr>
              <w:spacing w:after="0" w:line="240" w:lineRule="auto"/>
              <w:jc w:val="center"/>
              <w:rPr>
                <w:rFonts w:eastAsia="Times New Roman" w:cs="Arial"/>
                <w:b/>
                <w:color w:val="FFFFFF" w:themeColor="background1"/>
              </w:rPr>
            </w:pPr>
            <w:r w:rsidRPr="00415E55">
              <w:rPr>
                <w:rFonts w:eastAsia="Times New Roman" w:cs="Arial"/>
                <w:b/>
                <w:color w:val="FFFFFF" w:themeColor="background1"/>
              </w:rPr>
              <w:t>Example Fraud Detection</w:t>
            </w:r>
          </w:p>
        </w:tc>
        <w:tc>
          <w:tcPr>
            <w:tcW w:w="1966" w:type="dxa"/>
            <w:tcBorders>
              <w:top w:val="single" w:sz="4" w:space="0" w:color="auto"/>
              <w:left w:val="nil"/>
              <w:bottom w:val="single" w:sz="8" w:space="0" w:color="auto"/>
              <w:right w:val="single" w:sz="4" w:space="0" w:color="auto"/>
            </w:tcBorders>
            <w:shd w:val="clear" w:color="auto" w:fill="1F3864" w:themeFill="accent5" w:themeFillShade="80"/>
            <w:vAlign w:val="center"/>
            <w:hideMark/>
            <w:tcPrChange w:id="625" w:author="Stefan Hansel" w:date="2017-12-05T13:45:00Z">
              <w:tcPr>
                <w:tcW w:w="1970" w:type="dxa"/>
                <w:tcBorders>
                  <w:top w:val="single" w:sz="4" w:space="0" w:color="auto"/>
                  <w:left w:val="nil"/>
                  <w:bottom w:val="single" w:sz="8" w:space="0" w:color="auto"/>
                  <w:right w:val="single" w:sz="4" w:space="0" w:color="auto"/>
                </w:tcBorders>
                <w:shd w:val="clear" w:color="auto" w:fill="1F3864" w:themeFill="accent5" w:themeFillShade="80"/>
                <w:vAlign w:val="center"/>
                <w:hideMark/>
              </w:tcPr>
            </w:tcPrChange>
          </w:tcPr>
          <w:p w14:paraId="77FE7560" w14:textId="77777777" w:rsidR="00945CD2" w:rsidRPr="00415E55" w:rsidRDefault="00945CD2" w:rsidP="00945CD2">
            <w:pPr>
              <w:spacing w:after="0" w:line="240" w:lineRule="auto"/>
              <w:jc w:val="center"/>
              <w:rPr>
                <w:rFonts w:eastAsia="Times New Roman" w:cs="Arial"/>
                <w:b/>
                <w:color w:val="FFFFFF" w:themeColor="background1"/>
              </w:rPr>
            </w:pPr>
            <w:r w:rsidRPr="00415E55">
              <w:rPr>
                <w:rFonts w:eastAsia="Times New Roman" w:cs="Arial"/>
                <w:b/>
                <w:color w:val="FFFFFF" w:themeColor="background1"/>
              </w:rPr>
              <w:t>Fraud Prevention</w:t>
            </w:r>
          </w:p>
        </w:tc>
      </w:tr>
      <w:tr w:rsidR="00945CD2" w:rsidRPr="00F2016F" w14:paraId="3FB99B32" w14:textId="77777777" w:rsidTr="00E029B0">
        <w:trPr>
          <w:trHeight w:val="1330"/>
          <w:jc w:val="center"/>
          <w:trPrChange w:id="626" w:author="Stefan Hansel" w:date="2017-12-05T13:45:00Z">
            <w:trPr>
              <w:trHeight w:val="1330"/>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hideMark/>
            <w:tcPrChange w:id="627"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21F0D9A" w14:textId="77777777" w:rsidR="00945CD2" w:rsidRPr="00EF0D84" w:rsidRDefault="00945CD2" w:rsidP="00945CD2">
            <w:pPr>
              <w:spacing w:after="0" w:line="240" w:lineRule="auto"/>
              <w:jc w:val="center"/>
              <w:rPr>
                <w:rFonts w:eastAsia="Times New Roman" w:cs="Arial"/>
                <w:color w:val="000000"/>
              </w:rPr>
            </w:pPr>
            <w:r w:rsidRPr="00EF0D84">
              <w:rPr>
                <w:rFonts w:eastAsia="Times New Roman" w:cs="Arial"/>
                <w:color w:val="000000"/>
              </w:rPr>
              <w:t>Transunion</w:t>
            </w:r>
          </w:p>
        </w:tc>
        <w:tc>
          <w:tcPr>
            <w:tcW w:w="3829" w:type="dxa"/>
            <w:tcBorders>
              <w:top w:val="nil"/>
              <w:left w:val="nil"/>
              <w:bottom w:val="single" w:sz="4" w:space="0" w:color="auto"/>
              <w:right w:val="single" w:sz="4" w:space="0" w:color="auto"/>
            </w:tcBorders>
            <w:shd w:val="clear" w:color="auto" w:fill="auto"/>
            <w:vAlign w:val="center"/>
            <w:hideMark/>
            <w:tcPrChange w:id="628" w:author="Stefan Hansel" w:date="2017-12-05T13:45:00Z">
              <w:tcPr>
                <w:tcW w:w="3840" w:type="dxa"/>
                <w:tcBorders>
                  <w:top w:val="nil"/>
                  <w:left w:val="nil"/>
                  <w:bottom w:val="single" w:sz="4" w:space="0" w:color="auto"/>
                  <w:right w:val="single" w:sz="4" w:space="0" w:color="auto"/>
                </w:tcBorders>
                <w:shd w:val="clear" w:color="auto" w:fill="auto"/>
                <w:vAlign w:val="center"/>
                <w:hideMark/>
              </w:tcPr>
            </w:tcPrChange>
          </w:tcPr>
          <w:p w14:paraId="5C59ADFA" w14:textId="77777777" w:rsidR="00945CD2" w:rsidRPr="00EF0D84" w:rsidRDefault="00945CD2" w:rsidP="00945CD2">
            <w:pPr>
              <w:spacing w:after="0" w:line="240" w:lineRule="auto"/>
              <w:rPr>
                <w:rFonts w:eastAsia="Times New Roman" w:cs="Arial"/>
                <w:color w:val="000000"/>
              </w:rPr>
            </w:pPr>
            <w:r w:rsidRPr="00EF0D84">
              <w:rPr>
                <w:rFonts w:eastAsia="Times New Roman" w:cs="Arial"/>
                <w:color w:val="000000"/>
              </w:rPr>
              <w:t xml:space="preserve">Checks for extended fraud alert (TU code 9006); TU Fraud Score is less than </w:t>
            </w:r>
            <w:r w:rsidR="00EF5F31" w:rsidRPr="00EF0D84">
              <w:rPr>
                <w:rFonts w:eastAsia="Times New Roman" w:cs="Arial"/>
                <w:color w:val="000000"/>
              </w:rPr>
              <w:t>200; initial</w:t>
            </w:r>
            <w:r w:rsidRPr="00EF0D84">
              <w:rPr>
                <w:rFonts w:eastAsia="Times New Roman" w:cs="Arial"/>
                <w:color w:val="000000"/>
              </w:rPr>
              <w:t xml:space="preserve"> fraud alert (TU code 9005); true fraud address (TU code 2001)  </w:t>
            </w:r>
          </w:p>
        </w:tc>
        <w:tc>
          <w:tcPr>
            <w:tcW w:w="1966" w:type="dxa"/>
            <w:tcBorders>
              <w:top w:val="nil"/>
              <w:left w:val="nil"/>
              <w:bottom w:val="single" w:sz="4" w:space="0" w:color="auto"/>
              <w:right w:val="single" w:sz="4" w:space="0" w:color="auto"/>
            </w:tcBorders>
            <w:shd w:val="clear" w:color="auto" w:fill="auto"/>
            <w:vAlign w:val="center"/>
            <w:hideMark/>
            <w:tcPrChange w:id="629" w:author="Stefan Hansel" w:date="2017-12-05T13:45:00Z">
              <w:tcPr>
                <w:tcW w:w="1970" w:type="dxa"/>
                <w:tcBorders>
                  <w:top w:val="nil"/>
                  <w:left w:val="nil"/>
                  <w:bottom w:val="single" w:sz="4" w:space="0" w:color="auto"/>
                  <w:right w:val="single" w:sz="4" w:space="0" w:color="auto"/>
                </w:tcBorders>
                <w:shd w:val="clear" w:color="auto" w:fill="auto"/>
                <w:vAlign w:val="center"/>
                <w:hideMark/>
              </w:tcPr>
            </w:tcPrChange>
          </w:tcPr>
          <w:p w14:paraId="77743246" w14:textId="77777777" w:rsidR="00945CD2" w:rsidRPr="00EF0D84" w:rsidRDefault="00945CD2" w:rsidP="00945CD2">
            <w:pPr>
              <w:spacing w:after="0" w:line="240" w:lineRule="auto"/>
              <w:rPr>
                <w:rFonts w:eastAsia="Times New Roman" w:cs="Arial"/>
                <w:color w:val="000000"/>
              </w:rPr>
            </w:pPr>
            <w:r w:rsidRPr="00EF0D84">
              <w:rPr>
                <w:rFonts w:eastAsia="Times New Roman" w:cs="Arial"/>
                <w:color w:val="000000"/>
              </w:rPr>
              <w:t>Known fraud</w:t>
            </w:r>
          </w:p>
        </w:tc>
      </w:tr>
      <w:tr w:rsidR="00D069C9" w:rsidRPr="00F2016F" w14:paraId="059900E9" w14:textId="77777777" w:rsidTr="00E029B0">
        <w:trPr>
          <w:trHeight w:val="28"/>
          <w:jc w:val="center"/>
          <w:trPrChange w:id="630" w:author="Stefan Hansel" w:date="2017-12-05T13:45:00Z">
            <w:trPr>
              <w:trHeight w:val="28"/>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tcPrChange w:id="631"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tcPr>
            </w:tcPrChange>
          </w:tcPr>
          <w:p w14:paraId="4E839911" w14:textId="77777777" w:rsidR="00D069C9" w:rsidRPr="00EF0D84" w:rsidRDefault="004505DD" w:rsidP="00945CD2">
            <w:pPr>
              <w:spacing w:after="0" w:line="240" w:lineRule="auto"/>
              <w:jc w:val="center"/>
              <w:rPr>
                <w:rFonts w:eastAsia="Times New Roman" w:cs="Arial"/>
                <w:color w:val="000000"/>
              </w:rPr>
            </w:pPr>
            <w:proofErr w:type="spellStart"/>
            <w:r>
              <w:rPr>
                <w:rFonts w:eastAsia="Times New Roman" w:cs="Arial"/>
                <w:color w:val="000000"/>
              </w:rPr>
              <w:t>Threatmetrix</w:t>
            </w:r>
            <w:proofErr w:type="spellEnd"/>
          </w:p>
        </w:tc>
        <w:tc>
          <w:tcPr>
            <w:tcW w:w="3829" w:type="dxa"/>
            <w:tcBorders>
              <w:top w:val="nil"/>
              <w:left w:val="nil"/>
              <w:bottom w:val="single" w:sz="4" w:space="0" w:color="auto"/>
              <w:right w:val="single" w:sz="4" w:space="0" w:color="auto"/>
            </w:tcBorders>
            <w:shd w:val="clear" w:color="auto" w:fill="auto"/>
            <w:vAlign w:val="center"/>
            <w:tcPrChange w:id="632" w:author="Stefan Hansel" w:date="2017-12-05T13:45:00Z">
              <w:tcPr>
                <w:tcW w:w="3840" w:type="dxa"/>
                <w:tcBorders>
                  <w:top w:val="nil"/>
                  <w:left w:val="nil"/>
                  <w:bottom w:val="single" w:sz="4" w:space="0" w:color="auto"/>
                  <w:right w:val="single" w:sz="4" w:space="0" w:color="auto"/>
                </w:tcBorders>
                <w:shd w:val="clear" w:color="auto" w:fill="auto"/>
                <w:vAlign w:val="center"/>
              </w:tcPr>
            </w:tcPrChange>
          </w:tcPr>
          <w:p w14:paraId="2993FB17" w14:textId="77777777" w:rsidR="00D069C9" w:rsidRPr="00EF0D84" w:rsidRDefault="004505DD" w:rsidP="00945CD2">
            <w:pPr>
              <w:spacing w:after="0" w:line="240" w:lineRule="auto"/>
              <w:rPr>
                <w:rFonts w:eastAsia="Times New Roman" w:cs="Arial"/>
                <w:color w:val="000000"/>
              </w:rPr>
            </w:pPr>
            <w:r>
              <w:rPr>
                <w:rFonts w:eastAsia="Times New Roman" w:cs="Arial"/>
                <w:color w:val="000000"/>
              </w:rPr>
              <w:t>Device scoring</w:t>
            </w:r>
          </w:p>
        </w:tc>
        <w:tc>
          <w:tcPr>
            <w:tcW w:w="1966" w:type="dxa"/>
            <w:tcBorders>
              <w:top w:val="nil"/>
              <w:left w:val="nil"/>
              <w:bottom w:val="single" w:sz="4" w:space="0" w:color="auto"/>
              <w:right w:val="single" w:sz="4" w:space="0" w:color="auto"/>
            </w:tcBorders>
            <w:shd w:val="clear" w:color="auto" w:fill="auto"/>
            <w:vAlign w:val="center"/>
            <w:tcPrChange w:id="633" w:author="Stefan Hansel" w:date="2017-12-05T13:45:00Z">
              <w:tcPr>
                <w:tcW w:w="1970" w:type="dxa"/>
                <w:tcBorders>
                  <w:top w:val="nil"/>
                  <w:left w:val="nil"/>
                  <w:bottom w:val="single" w:sz="4" w:space="0" w:color="auto"/>
                  <w:right w:val="single" w:sz="4" w:space="0" w:color="auto"/>
                </w:tcBorders>
                <w:shd w:val="clear" w:color="auto" w:fill="auto"/>
                <w:vAlign w:val="center"/>
              </w:tcPr>
            </w:tcPrChange>
          </w:tcPr>
          <w:p w14:paraId="2D1479FF" w14:textId="77777777" w:rsidR="00D069C9" w:rsidRPr="00EF0D84" w:rsidRDefault="004505DD" w:rsidP="00945CD2">
            <w:pPr>
              <w:spacing w:after="0" w:line="240" w:lineRule="auto"/>
              <w:rPr>
                <w:rFonts w:eastAsia="Times New Roman" w:cs="Arial"/>
                <w:color w:val="000000"/>
              </w:rPr>
            </w:pPr>
            <w:r>
              <w:rPr>
                <w:rFonts w:eastAsia="Times New Roman" w:cs="Arial"/>
                <w:color w:val="000000"/>
              </w:rPr>
              <w:t>Device risk</w:t>
            </w:r>
          </w:p>
        </w:tc>
      </w:tr>
      <w:tr w:rsidR="00D069C9" w:rsidRPr="00F2016F" w14:paraId="0B628BCB" w14:textId="77777777" w:rsidTr="00E029B0">
        <w:trPr>
          <w:trHeight w:val="28"/>
          <w:jc w:val="center"/>
          <w:trPrChange w:id="634" w:author="Stefan Hansel" w:date="2017-12-05T13:45:00Z">
            <w:trPr>
              <w:trHeight w:val="28"/>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tcPrChange w:id="635"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tcPr>
            </w:tcPrChange>
          </w:tcPr>
          <w:p w14:paraId="59C492E1" w14:textId="77777777" w:rsidR="00D069C9" w:rsidRPr="00EF0D84" w:rsidRDefault="004505DD" w:rsidP="00945CD2">
            <w:pPr>
              <w:spacing w:after="0" w:line="240" w:lineRule="auto"/>
              <w:jc w:val="center"/>
              <w:rPr>
                <w:rFonts w:eastAsia="Times New Roman" w:cs="Arial"/>
                <w:color w:val="000000"/>
              </w:rPr>
            </w:pPr>
            <w:proofErr w:type="spellStart"/>
            <w:r>
              <w:rPr>
                <w:rFonts w:eastAsia="Times New Roman" w:cs="Arial"/>
                <w:color w:val="000000"/>
              </w:rPr>
              <w:t>iOvation</w:t>
            </w:r>
            <w:proofErr w:type="spellEnd"/>
          </w:p>
        </w:tc>
        <w:tc>
          <w:tcPr>
            <w:tcW w:w="3829" w:type="dxa"/>
            <w:tcBorders>
              <w:top w:val="nil"/>
              <w:left w:val="nil"/>
              <w:bottom w:val="single" w:sz="4" w:space="0" w:color="auto"/>
              <w:right w:val="single" w:sz="4" w:space="0" w:color="auto"/>
            </w:tcBorders>
            <w:shd w:val="clear" w:color="auto" w:fill="auto"/>
            <w:vAlign w:val="center"/>
            <w:tcPrChange w:id="636" w:author="Stefan Hansel" w:date="2017-12-05T13:45:00Z">
              <w:tcPr>
                <w:tcW w:w="3840" w:type="dxa"/>
                <w:tcBorders>
                  <w:top w:val="nil"/>
                  <w:left w:val="nil"/>
                  <w:bottom w:val="single" w:sz="4" w:space="0" w:color="auto"/>
                  <w:right w:val="single" w:sz="4" w:space="0" w:color="auto"/>
                </w:tcBorders>
                <w:shd w:val="clear" w:color="auto" w:fill="auto"/>
                <w:vAlign w:val="center"/>
              </w:tcPr>
            </w:tcPrChange>
          </w:tcPr>
          <w:p w14:paraId="6543B055" w14:textId="77777777" w:rsidR="00D069C9" w:rsidRPr="00EF0D84" w:rsidRDefault="004505DD" w:rsidP="00945CD2">
            <w:pPr>
              <w:spacing w:after="0" w:line="240" w:lineRule="auto"/>
              <w:rPr>
                <w:rFonts w:eastAsia="Times New Roman" w:cs="Arial"/>
                <w:color w:val="000000"/>
              </w:rPr>
            </w:pPr>
            <w:r>
              <w:rPr>
                <w:rFonts w:eastAsia="Times New Roman" w:cs="Arial"/>
                <w:color w:val="000000"/>
              </w:rPr>
              <w:t>Device scoring</w:t>
            </w:r>
          </w:p>
        </w:tc>
        <w:tc>
          <w:tcPr>
            <w:tcW w:w="1966" w:type="dxa"/>
            <w:tcBorders>
              <w:top w:val="nil"/>
              <w:left w:val="nil"/>
              <w:bottom w:val="single" w:sz="4" w:space="0" w:color="auto"/>
              <w:right w:val="single" w:sz="4" w:space="0" w:color="auto"/>
            </w:tcBorders>
            <w:shd w:val="clear" w:color="auto" w:fill="auto"/>
            <w:vAlign w:val="center"/>
            <w:tcPrChange w:id="637" w:author="Stefan Hansel" w:date="2017-12-05T13:45:00Z">
              <w:tcPr>
                <w:tcW w:w="1970" w:type="dxa"/>
                <w:tcBorders>
                  <w:top w:val="nil"/>
                  <w:left w:val="nil"/>
                  <w:bottom w:val="single" w:sz="4" w:space="0" w:color="auto"/>
                  <w:right w:val="single" w:sz="4" w:space="0" w:color="auto"/>
                </w:tcBorders>
                <w:shd w:val="clear" w:color="auto" w:fill="auto"/>
                <w:vAlign w:val="center"/>
              </w:tcPr>
            </w:tcPrChange>
          </w:tcPr>
          <w:p w14:paraId="70D08A9D" w14:textId="77777777" w:rsidR="00D069C9" w:rsidRPr="00EF0D84" w:rsidRDefault="004505DD" w:rsidP="00945CD2">
            <w:pPr>
              <w:spacing w:after="0" w:line="240" w:lineRule="auto"/>
              <w:rPr>
                <w:rFonts w:eastAsia="Times New Roman" w:cs="Arial"/>
                <w:color w:val="000000"/>
              </w:rPr>
            </w:pPr>
            <w:r>
              <w:rPr>
                <w:rFonts w:eastAsia="Times New Roman" w:cs="Arial"/>
                <w:color w:val="000000"/>
              </w:rPr>
              <w:t>Device risk</w:t>
            </w:r>
          </w:p>
        </w:tc>
      </w:tr>
      <w:tr w:rsidR="00945CD2" w:rsidRPr="00F2016F" w14:paraId="75C604E3" w14:textId="77777777" w:rsidTr="00E029B0">
        <w:trPr>
          <w:trHeight w:val="342"/>
          <w:jc w:val="center"/>
          <w:trPrChange w:id="638" w:author="Stefan Hansel" w:date="2017-12-05T13:45:00Z">
            <w:trPr>
              <w:trHeight w:val="342"/>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hideMark/>
            <w:tcPrChange w:id="639"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E99ADCE" w14:textId="77777777" w:rsidR="00945CD2" w:rsidRPr="00EF0D84" w:rsidRDefault="00945CD2" w:rsidP="00945CD2">
            <w:pPr>
              <w:spacing w:after="0" w:line="240" w:lineRule="auto"/>
              <w:jc w:val="center"/>
              <w:rPr>
                <w:rFonts w:eastAsia="Times New Roman" w:cs="Arial"/>
                <w:color w:val="000000"/>
              </w:rPr>
            </w:pPr>
            <w:proofErr w:type="spellStart"/>
            <w:r w:rsidRPr="00EF0D84">
              <w:rPr>
                <w:rFonts w:eastAsia="Times New Roman" w:cs="Arial"/>
                <w:color w:val="000000"/>
              </w:rPr>
              <w:t>Neustar</w:t>
            </w:r>
            <w:proofErr w:type="spellEnd"/>
          </w:p>
        </w:tc>
        <w:tc>
          <w:tcPr>
            <w:tcW w:w="3829" w:type="dxa"/>
            <w:tcBorders>
              <w:top w:val="nil"/>
              <w:left w:val="nil"/>
              <w:bottom w:val="single" w:sz="4" w:space="0" w:color="auto"/>
              <w:right w:val="single" w:sz="4" w:space="0" w:color="auto"/>
            </w:tcBorders>
            <w:shd w:val="clear" w:color="auto" w:fill="auto"/>
            <w:vAlign w:val="center"/>
            <w:hideMark/>
            <w:tcPrChange w:id="640" w:author="Stefan Hansel" w:date="2017-12-05T13:45:00Z">
              <w:tcPr>
                <w:tcW w:w="3840" w:type="dxa"/>
                <w:tcBorders>
                  <w:top w:val="nil"/>
                  <w:left w:val="nil"/>
                  <w:bottom w:val="single" w:sz="4" w:space="0" w:color="auto"/>
                  <w:right w:val="single" w:sz="4" w:space="0" w:color="auto"/>
                </w:tcBorders>
                <w:shd w:val="clear" w:color="auto" w:fill="auto"/>
                <w:vAlign w:val="center"/>
                <w:hideMark/>
              </w:tcPr>
            </w:tcPrChange>
          </w:tcPr>
          <w:p w14:paraId="48ADA77B" w14:textId="77777777" w:rsidR="00945CD2" w:rsidRPr="00EF0D84" w:rsidRDefault="00945CD2" w:rsidP="00945CD2">
            <w:pPr>
              <w:spacing w:after="0" w:line="240" w:lineRule="auto"/>
              <w:rPr>
                <w:rFonts w:eastAsia="Times New Roman" w:cs="Arial"/>
                <w:color w:val="000000"/>
              </w:rPr>
            </w:pPr>
            <w:proofErr w:type="spellStart"/>
            <w:r w:rsidRPr="00EF0D84">
              <w:rPr>
                <w:rFonts w:eastAsia="Times New Roman" w:cs="Arial"/>
                <w:color w:val="000000"/>
              </w:rPr>
              <w:t>Neustar</w:t>
            </w:r>
            <w:proofErr w:type="spellEnd"/>
            <w:r w:rsidRPr="00EF0D84">
              <w:rPr>
                <w:rFonts w:eastAsia="Times New Roman" w:cs="Arial"/>
                <w:color w:val="000000"/>
              </w:rPr>
              <w:t xml:space="preserve"> reports for inactive phone number or the phone number is a prepaid</w:t>
            </w:r>
          </w:p>
        </w:tc>
        <w:tc>
          <w:tcPr>
            <w:tcW w:w="1966" w:type="dxa"/>
            <w:tcBorders>
              <w:top w:val="nil"/>
              <w:left w:val="nil"/>
              <w:bottom w:val="single" w:sz="4" w:space="0" w:color="auto"/>
              <w:right w:val="single" w:sz="4" w:space="0" w:color="auto"/>
            </w:tcBorders>
            <w:shd w:val="clear" w:color="auto" w:fill="auto"/>
            <w:vAlign w:val="center"/>
            <w:hideMark/>
            <w:tcPrChange w:id="641" w:author="Stefan Hansel" w:date="2017-12-05T13:45:00Z">
              <w:tcPr>
                <w:tcW w:w="1970" w:type="dxa"/>
                <w:tcBorders>
                  <w:top w:val="nil"/>
                  <w:left w:val="nil"/>
                  <w:bottom w:val="single" w:sz="4" w:space="0" w:color="auto"/>
                  <w:right w:val="single" w:sz="4" w:space="0" w:color="auto"/>
                </w:tcBorders>
                <w:shd w:val="clear" w:color="auto" w:fill="auto"/>
                <w:vAlign w:val="center"/>
                <w:hideMark/>
              </w:tcPr>
            </w:tcPrChange>
          </w:tcPr>
          <w:p w14:paraId="48FEE5E3" w14:textId="77777777" w:rsidR="00945CD2" w:rsidRPr="00EF0D84" w:rsidRDefault="00945CD2" w:rsidP="00945CD2">
            <w:pPr>
              <w:spacing w:after="0" w:line="240" w:lineRule="auto"/>
              <w:rPr>
                <w:rFonts w:eastAsia="Times New Roman" w:cs="Arial"/>
                <w:color w:val="000000"/>
              </w:rPr>
            </w:pPr>
            <w:r w:rsidRPr="00EF0D84">
              <w:rPr>
                <w:rFonts w:eastAsia="Times New Roman" w:cs="Arial"/>
                <w:color w:val="000000"/>
              </w:rPr>
              <w:t>Identity Validation</w:t>
            </w:r>
          </w:p>
        </w:tc>
      </w:tr>
      <w:tr w:rsidR="00945CD2" w:rsidRPr="00F2016F" w14:paraId="2CE0A8FB" w14:textId="77777777" w:rsidTr="00E029B0">
        <w:trPr>
          <w:trHeight w:val="28"/>
          <w:jc w:val="center"/>
          <w:trPrChange w:id="642" w:author="Stefan Hansel" w:date="2017-12-05T13:45:00Z">
            <w:trPr>
              <w:trHeight w:val="28"/>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hideMark/>
            <w:tcPrChange w:id="643"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8B666FC" w14:textId="77777777" w:rsidR="00945CD2" w:rsidRPr="00EF0D84" w:rsidRDefault="00945CD2" w:rsidP="00945CD2">
            <w:pPr>
              <w:spacing w:after="0" w:line="240" w:lineRule="auto"/>
              <w:jc w:val="center"/>
              <w:rPr>
                <w:rFonts w:eastAsia="Times New Roman" w:cs="Arial"/>
                <w:color w:val="000000"/>
              </w:rPr>
            </w:pPr>
            <w:r w:rsidRPr="00EF0D84">
              <w:rPr>
                <w:rFonts w:eastAsia="Times New Roman" w:cs="Arial"/>
                <w:color w:val="000000"/>
              </w:rPr>
              <w:t>LexisNexis</w:t>
            </w:r>
          </w:p>
        </w:tc>
        <w:tc>
          <w:tcPr>
            <w:tcW w:w="3829" w:type="dxa"/>
            <w:tcBorders>
              <w:top w:val="nil"/>
              <w:left w:val="nil"/>
              <w:bottom w:val="single" w:sz="4" w:space="0" w:color="auto"/>
              <w:right w:val="single" w:sz="4" w:space="0" w:color="auto"/>
            </w:tcBorders>
            <w:shd w:val="clear" w:color="auto" w:fill="auto"/>
            <w:vAlign w:val="center"/>
            <w:hideMark/>
            <w:tcPrChange w:id="644" w:author="Stefan Hansel" w:date="2017-12-05T13:45:00Z">
              <w:tcPr>
                <w:tcW w:w="3840" w:type="dxa"/>
                <w:tcBorders>
                  <w:top w:val="nil"/>
                  <w:left w:val="nil"/>
                  <w:bottom w:val="single" w:sz="4" w:space="0" w:color="auto"/>
                  <w:right w:val="single" w:sz="4" w:space="0" w:color="auto"/>
                </w:tcBorders>
                <w:shd w:val="clear" w:color="auto" w:fill="auto"/>
                <w:vAlign w:val="center"/>
                <w:hideMark/>
              </w:tcPr>
            </w:tcPrChange>
          </w:tcPr>
          <w:p w14:paraId="1899A864" w14:textId="77777777" w:rsidR="00945CD2" w:rsidRPr="00EF0D84" w:rsidRDefault="0039579E" w:rsidP="0039579E">
            <w:pPr>
              <w:spacing w:after="0" w:line="240" w:lineRule="auto"/>
              <w:rPr>
                <w:rFonts w:eastAsia="Times New Roman" w:cs="Arial"/>
                <w:color w:val="000000"/>
              </w:rPr>
            </w:pPr>
            <w:r>
              <w:rPr>
                <w:rFonts w:eastAsia="Times New Roman" w:cs="Arial"/>
                <w:color w:val="000000"/>
              </w:rPr>
              <w:t>Knowledge B</w:t>
            </w:r>
            <w:r w:rsidR="00945CD2" w:rsidRPr="00EF0D84">
              <w:rPr>
                <w:rFonts w:eastAsia="Times New Roman" w:cs="Arial"/>
                <w:color w:val="000000"/>
              </w:rPr>
              <w:t xml:space="preserve">ased </w:t>
            </w:r>
            <w:r>
              <w:rPr>
                <w:rFonts w:eastAsia="Times New Roman" w:cs="Arial"/>
                <w:color w:val="000000"/>
              </w:rPr>
              <w:t>Authentication</w:t>
            </w:r>
          </w:p>
        </w:tc>
        <w:tc>
          <w:tcPr>
            <w:tcW w:w="1966" w:type="dxa"/>
            <w:tcBorders>
              <w:top w:val="nil"/>
              <w:left w:val="nil"/>
              <w:bottom w:val="single" w:sz="4" w:space="0" w:color="auto"/>
              <w:right w:val="single" w:sz="4" w:space="0" w:color="auto"/>
            </w:tcBorders>
            <w:shd w:val="clear" w:color="auto" w:fill="auto"/>
            <w:vAlign w:val="center"/>
            <w:hideMark/>
            <w:tcPrChange w:id="645" w:author="Stefan Hansel" w:date="2017-12-05T13:45:00Z">
              <w:tcPr>
                <w:tcW w:w="1970" w:type="dxa"/>
                <w:tcBorders>
                  <w:top w:val="nil"/>
                  <w:left w:val="nil"/>
                  <w:bottom w:val="single" w:sz="4" w:space="0" w:color="auto"/>
                  <w:right w:val="single" w:sz="4" w:space="0" w:color="auto"/>
                </w:tcBorders>
                <w:shd w:val="clear" w:color="auto" w:fill="auto"/>
                <w:vAlign w:val="center"/>
                <w:hideMark/>
              </w:tcPr>
            </w:tcPrChange>
          </w:tcPr>
          <w:p w14:paraId="59DDCBCF" w14:textId="77777777" w:rsidR="00945CD2" w:rsidRPr="00EF0D84" w:rsidRDefault="00945CD2" w:rsidP="00945CD2">
            <w:pPr>
              <w:spacing w:after="0" w:line="240" w:lineRule="auto"/>
              <w:rPr>
                <w:rFonts w:eastAsia="Times New Roman" w:cs="Arial"/>
                <w:color w:val="000000"/>
              </w:rPr>
            </w:pPr>
            <w:r w:rsidRPr="00EF0D84">
              <w:rPr>
                <w:rFonts w:eastAsia="Times New Roman" w:cs="Arial"/>
                <w:color w:val="000000"/>
              </w:rPr>
              <w:t>Identity Validation</w:t>
            </w:r>
          </w:p>
        </w:tc>
      </w:tr>
      <w:tr w:rsidR="00945CD2" w:rsidRPr="00F2016F" w14:paraId="21462EBD" w14:textId="77777777" w:rsidTr="00E029B0">
        <w:trPr>
          <w:trHeight w:val="28"/>
          <w:jc w:val="center"/>
          <w:trPrChange w:id="646" w:author="Stefan Hansel" w:date="2017-12-05T13:45:00Z">
            <w:trPr>
              <w:trHeight w:val="28"/>
              <w:jc w:val="center"/>
            </w:trPr>
          </w:trPrChange>
        </w:trPr>
        <w:tc>
          <w:tcPr>
            <w:tcW w:w="1400" w:type="dxa"/>
            <w:tcBorders>
              <w:top w:val="nil"/>
              <w:left w:val="single" w:sz="4" w:space="0" w:color="auto"/>
              <w:bottom w:val="single" w:sz="4" w:space="0" w:color="auto"/>
              <w:right w:val="single" w:sz="4" w:space="0" w:color="auto"/>
            </w:tcBorders>
            <w:shd w:val="clear" w:color="auto" w:fill="auto"/>
            <w:noWrap/>
            <w:vAlign w:val="center"/>
            <w:tcPrChange w:id="647" w:author="Stefan Hansel" w:date="2017-12-05T13:45:00Z">
              <w:tcPr>
                <w:tcW w:w="1385" w:type="dxa"/>
                <w:tcBorders>
                  <w:top w:val="nil"/>
                  <w:left w:val="single" w:sz="4" w:space="0" w:color="auto"/>
                  <w:bottom w:val="single" w:sz="4" w:space="0" w:color="auto"/>
                  <w:right w:val="single" w:sz="4" w:space="0" w:color="auto"/>
                </w:tcBorders>
                <w:shd w:val="clear" w:color="auto" w:fill="auto"/>
                <w:noWrap/>
                <w:vAlign w:val="center"/>
              </w:tcPr>
            </w:tcPrChange>
          </w:tcPr>
          <w:p w14:paraId="41BF646C" w14:textId="77777777" w:rsidR="00945CD2" w:rsidRPr="00EF0D84" w:rsidRDefault="00945CD2" w:rsidP="00945CD2">
            <w:pPr>
              <w:spacing w:after="0" w:line="240" w:lineRule="auto"/>
              <w:jc w:val="center"/>
              <w:rPr>
                <w:rFonts w:eastAsia="Times New Roman" w:cs="Arial"/>
                <w:color w:val="000000"/>
              </w:rPr>
            </w:pPr>
            <w:proofErr w:type="spellStart"/>
            <w:r>
              <w:rPr>
                <w:rFonts w:eastAsia="Times New Roman" w:cs="Arial"/>
                <w:color w:val="000000"/>
              </w:rPr>
              <w:t>Telesign</w:t>
            </w:r>
            <w:proofErr w:type="spellEnd"/>
          </w:p>
        </w:tc>
        <w:tc>
          <w:tcPr>
            <w:tcW w:w="3829" w:type="dxa"/>
            <w:tcBorders>
              <w:top w:val="nil"/>
              <w:left w:val="nil"/>
              <w:bottom w:val="single" w:sz="4" w:space="0" w:color="auto"/>
              <w:right w:val="single" w:sz="4" w:space="0" w:color="auto"/>
            </w:tcBorders>
            <w:shd w:val="clear" w:color="auto" w:fill="auto"/>
            <w:vAlign w:val="center"/>
            <w:tcPrChange w:id="648" w:author="Stefan Hansel" w:date="2017-12-05T13:45:00Z">
              <w:tcPr>
                <w:tcW w:w="3840" w:type="dxa"/>
                <w:tcBorders>
                  <w:top w:val="nil"/>
                  <w:left w:val="nil"/>
                  <w:bottom w:val="single" w:sz="4" w:space="0" w:color="auto"/>
                  <w:right w:val="single" w:sz="4" w:space="0" w:color="auto"/>
                </w:tcBorders>
                <w:shd w:val="clear" w:color="auto" w:fill="auto"/>
                <w:vAlign w:val="center"/>
              </w:tcPr>
            </w:tcPrChange>
          </w:tcPr>
          <w:p w14:paraId="667C68C3" w14:textId="77777777" w:rsidR="00945CD2" w:rsidRPr="00EF0D84" w:rsidRDefault="00945CD2" w:rsidP="00945CD2">
            <w:pPr>
              <w:spacing w:after="0" w:line="240" w:lineRule="auto"/>
              <w:rPr>
                <w:rFonts w:eastAsia="Times New Roman" w:cs="Arial"/>
                <w:color w:val="000000"/>
              </w:rPr>
            </w:pPr>
            <w:r>
              <w:rPr>
                <w:rFonts w:eastAsia="Times New Roman" w:cs="Arial"/>
                <w:color w:val="000000"/>
              </w:rPr>
              <w:t>Phone to address matching</w:t>
            </w:r>
            <w:del w:id="649" w:author="Stefan Hansel" w:date="2017-12-05T13:41:00Z">
              <w:r w:rsidDel="00E029B0">
                <w:rPr>
                  <w:rFonts w:eastAsia="Times New Roman" w:cs="Arial"/>
                  <w:color w:val="000000"/>
                </w:rPr>
                <w:delText xml:space="preserve"> </w:delText>
              </w:r>
            </w:del>
          </w:p>
        </w:tc>
        <w:tc>
          <w:tcPr>
            <w:tcW w:w="1966" w:type="dxa"/>
            <w:tcBorders>
              <w:top w:val="nil"/>
              <w:left w:val="nil"/>
              <w:bottom w:val="single" w:sz="4" w:space="0" w:color="auto"/>
              <w:right w:val="single" w:sz="4" w:space="0" w:color="auto"/>
            </w:tcBorders>
            <w:shd w:val="clear" w:color="auto" w:fill="auto"/>
            <w:vAlign w:val="center"/>
            <w:tcPrChange w:id="650" w:author="Stefan Hansel" w:date="2017-12-05T13:45:00Z">
              <w:tcPr>
                <w:tcW w:w="1970" w:type="dxa"/>
                <w:tcBorders>
                  <w:top w:val="nil"/>
                  <w:left w:val="nil"/>
                  <w:bottom w:val="single" w:sz="4" w:space="0" w:color="auto"/>
                  <w:right w:val="single" w:sz="4" w:space="0" w:color="auto"/>
                </w:tcBorders>
                <w:shd w:val="clear" w:color="auto" w:fill="auto"/>
                <w:vAlign w:val="center"/>
              </w:tcPr>
            </w:tcPrChange>
          </w:tcPr>
          <w:p w14:paraId="4DCBDF66" w14:textId="77777777" w:rsidR="00945CD2" w:rsidRPr="00EF0D84" w:rsidRDefault="00945CD2" w:rsidP="00945CD2">
            <w:pPr>
              <w:spacing w:after="0" w:line="240" w:lineRule="auto"/>
              <w:rPr>
                <w:rFonts w:eastAsia="Times New Roman" w:cs="Arial"/>
                <w:color w:val="000000"/>
              </w:rPr>
            </w:pPr>
            <w:r w:rsidRPr="00EF0D84">
              <w:rPr>
                <w:rFonts w:eastAsia="Times New Roman" w:cs="Arial"/>
                <w:color w:val="000000"/>
              </w:rPr>
              <w:t>Identity Validation</w:t>
            </w:r>
          </w:p>
        </w:tc>
      </w:tr>
      <w:tr w:rsidR="009B1860" w:rsidRPr="00F2016F" w14:paraId="391BA732" w14:textId="77777777" w:rsidTr="00E029B0">
        <w:trPr>
          <w:trHeight w:val="570"/>
          <w:jc w:val="center"/>
          <w:trPrChange w:id="651" w:author="Stefan Hansel" w:date="2017-12-05T13:45:00Z">
            <w:trPr>
              <w:trHeight w:val="570"/>
              <w:jc w:val="center"/>
            </w:trPr>
          </w:trPrChange>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Change w:id="652" w:author="Stefan Hansel" w:date="2017-12-05T13:45:00Z">
              <w:tcPr>
                <w:tcW w:w="1385"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C7BC49B" w14:textId="77777777" w:rsidR="009B1860" w:rsidRDefault="009B1860" w:rsidP="00945CD2">
            <w:pPr>
              <w:spacing w:after="0" w:line="240" w:lineRule="auto"/>
              <w:jc w:val="center"/>
              <w:rPr>
                <w:rFonts w:eastAsia="Times New Roman" w:cs="Arial"/>
                <w:color w:val="000000"/>
              </w:rPr>
            </w:pPr>
            <w:proofErr w:type="spellStart"/>
            <w:r>
              <w:rPr>
                <w:rFonts w:eastAsia="Times New Roman" w:cs="Arial"/>
                <w:color w:val="000000"/>
              </w:rPr>
              <w:t>Jumio</w:t>
            </w:r>
            <w:proofErr w:type="spellEnd"/>
          </w:p>
        </w:tc>
        <w:tc>
          <w:tcPr>
            <w:tcW w:w="3829" w:type="dxa"/>
            <w:tcBorders>
              <w:top w:val="single" w:sz="4" w:space="0" w:color="auto"/>
              <w:left w:val="nil"/>
              <w:bottom w:val="single" w:sz="4" w:space="0" w:color="auto"/>
              <w:right w:val="single" w:sz="4" w:space="0" w:color="auto"/>
            </w:tcBorders>
            <w:shd w:val="clear" w:color="auto" w:fill="auto"/>
            <w:vAlign w:val="center"/>
            <w:tcPrChange w:id="653" w:author="Stefan Hansel" w:date="2017-12-05T13:45:00Z">
              <w:tcPr>
                <w:tcW w:w="3840" w:type="dxa"/>
                <w:tcBorders>
                  <w:top w:val="single" w:sz="4" w:space="0" w:color="auto"/>
                  <w:left w:val="nil"/>
                  <w:bottom w:val="single" w:sz="4" w:space="0" w:color="auto"/>
                  <w:right w:val="single" w:sz="4" w:space="0" w:color="auto"/>
                </w:tcBorders>
                <w:shd w:val="clear" w:color="auto" w:fill="auto"/>
                <w:vAlign w:val="center"/>
              </w:tcPr>
            </w:tcPrChange>
          </w:tcPr>
          <w:p w14:paraId="53322DC6" w14:textId="77777777" w:rsidR="009B1860" w:rsidRDefault="004F10DB" w:rsidP="004F10DB">
            <w:pPr>
              <w:spacing w:after="0" w:line="240" w:lineRule="auto"/>
              <w:rPr>
                <w:rFonts w:eastAsia="Times New Roman" w:cs="Arial"/>
                <w:color w:val="000000"/>
              </w:rPr>
            </w:pPr>
            <w:r>
              <w:rPr>
                <w:rFonts w:eastAsia="Times New Roman" w:cs="Arial"/>
                <w:color w:val="000000"/>
              </w:rPr>
              <w:t>Third party identity theft tool</w:t>
            </w:r>
          </w:p>
        </w:tc>
        <w:tc>
          <w:tcPr>
            <w:tcW w:w="1966" w:type="dxa"/>
            <w:tcBorders>
              <w:top w:val="single" w:sz="4" w:space="0" w:color="auto"/>
              <w:left w:val="nil"/>
              <w:bottom w:val="single" w:sz="4" w:space="0" w:color="auto"/>
              <w:right w:val="single" w:sz="4" w:space="0" w:color="auto"/>
            </w:tcBorders>
            <w:shd w:val="clear" w:color="auto" w:fill="auto"/>
            <w:vAlign w:val="center"/>
            <w:tcPrChange w:id="654" w:author="Stefan Hansel" w:date="2017-12-05T13:45:00Z">
              <w:tcPr>
                <w:tcW w:w="1970" w:type="dxa"/>
                <w:tcBorders>
                  <w:top w:val="single" w:sz="4" w:space="0" w:color="auto"/>
                  <w:left w:val="nil"/>
                  <w:bottom w:val="single" w:sz="4" w:space="0" w:color="auto"/>
                  <w:right w:val="single" w:sz="4" w:space="0" w:color="auto"/>
                </w:tcBorders>
                <w:shd w:val="clear" w:color="auto" w:fill="auto"/>
                <w:vAlign w:val="center"/>
              </w:tcPr>
            </w:tcPrChange>
          </w:tcPr>
          <w:p w14:paraId="4712D900" w14:textId="77777777" w:rsidR="009B1860" w:rsidRDefault="009B1860" w:rsidP="00945CD2">
            <w:pPr>
              <w:spacing w:after="0" w:line="240" w:lineRule="auto"/>
              <w:rPr>
                <w:rFonts w:eastAsia="Times New Roman" w:cs="Arial"/>
                <w:color w:val="000000"/>
              </w:rPr>
            </w:pPr>
            <w:r>
              <w:rPr>
                <w:rFonts w:eastAsia="Times New Roman" w:cs="Arial"/>
                <w:color w:val="000000"/>
              </w:rPr>
              <w:t>Identity Validation</w:t>
            </w:r>
          </w:p>
        </w:tc>
      </w:tr>
      <w:tr w:rsidR="00945CD2" w:rsidRPr="00F2016F" w14:paraId="2D939D76" w14:textId="77777777" w:rsidTr="00E029B0">
        <w:trPr>
          <w:trHeight w:val="570"/>
          <w:jc w:val="center"/>
          <w:trPrChange w:id="655" w:author="Stefan Hansel" w:date="2017-12-05T13:45:00Z">
            <w:trPr>
              <w:trHeight w:val="570"/>
              <w:jc w:val="center"/>
            </w:trPr>
          </w:trPrChange>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Change w:id="656" w:author="Stefan Hansel" w:date="2017-12-05T13:45:00Z">
              <w:tcPr>
                <w:tcW w:w="1385"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4EA0CF7" w14:textId="77777777" w:rsidR="00945CD2" w:rsidRPr="00EF0D84" w:rsidRDefault="00945CD2" w:rsidP="00945CD2">
            <w:pPr>
              <w:spacing w:after="0" w:line="240" w:lineRule="auto"/>
              <w:jc w:val="center"/>
              <w:rPr>
                <w:rFonts w:eastAsia="Times New Roman" w:cs="Arial"/>
                <w:color w:val="000000"/>
              </w:rPr>
            </w:pPr>
            <w:r>
              <w:rPr>
                <w:rFonts w:eastAsia="Times New Roman" w:cs="Arial"/>
                <w:color w:val="000000"/>
              </w:rPr>
              <w:t xml:space="preserve">First Data </w:t>
            </w:r>
            <w:proofErr w:type="spellStart"/>
            <w:r>
              <w:rPr>
                <w:rFonts w:eastAsia="Times New Roman" w:cs="Arial"/>
                <w:color w:val="000000"/>
              </w:rPr>
              <w:t>DefenseEdge</w:t>
            </w:r>
            <w:proofErr w:type="spellEnd"/>
          </w:p>
        </w:tc>
        <w:tc>
          <w:tcPr>
            <w:tcW w:w="3829" w:type="dxa"/>
            <w:tcBorders>
              <w:top w:val="single" w:sz="4" w:space="0" w:color="auto"/>
              <w:left w:val="nil"/>
              <w:bottom w:val="single" w:sz="4" w:space="0" w:color="auto"/>
              <w:right w:val="single" w:sz="4" w:space="0" w:color="auto"/>
            </w:tcBorders>
            <w:shd w:val="clear" w:color="auto" w:fill="auto"/>
            <w:vAlign w:val="center"/>
            <w:tcPrChange w:id="657" w:author="Stefan Hansel" w:date="2017-12-05T13:45:00Z">
              <w:tcPr>
                <w:tcW w:w="3840" w:type="dxa"/>
                <w:tcBorders>
                  <w:top w:val="single" w:sz="4" w:space="0" w:color="auto"/>
                  <w:left w:val="nil"/>
                  <w:bottom w:val="single" w:sz="4" w:space="0" w:color="auto"/>
                  <w:right w:val="single" w:sz="4" w:space="0" w:color="auto"/>
                </w:tcBorders>
                <w:shd w:val="clear" w:color="auto" w:fill="auto"/>
                <w:vAlign w:val="center"/>
              </w:tcPr>
            </w:tcPrChange>
          </w:tcPr>
          <w:p w14:paraId="52005DD6" w14:textId="77777777" w:rsidR="00945CD2" w:rsidRPr="00EF0D84" w:rsidRDefault="00945CD2" w:rsidP="00FA216C">
            <w:pPr>
              <w:spacing w:after="0" w:line="240" w:lineRule="auto"/>
              <w:rPr>
                <w:rFonts w:eastAsia="Times New Roman" w:cs="Arial"/>
                <w:color w:val="000000"/>
              </w:rPr>
            </w:pPr>
            <w:r>
              <w:rPr>
                <w:rFonts w:eastAsia="Times New Roman" w:cs="Arial"/>
                <w:color w:val="000000"/>
              </w:rPr>
              <w:t>Fraudulent purchases; indicators of account takeover</w:t>
            </w:r>
          </w:p>
        </w:tc>
        <w:tc>
          <w:tcPr>
            <w:tcW w:w="1966" w:type="dxa"/>
            <w:tcBorders>
              <w:top w:val="single" w:sz="4" w:space="0" w:color="auto"/>
              <w:left w:val="nil"/>
              <w:bottom w:val="single" w:sz="4" w:space="0" w:color="auto"/>
              <w:right w:val="single" w:sz="4" w:space="0" w:color="auto"/>
            </w:tcBorders>
            <w:shd w:val="clear" w:color="auto" w:fill="auto"/>
            <w:vAlign w:val="center"/>
            <w:tcPrChange w:id="658" w:author="Stefan Hansel" w:date="2017-12-05T13:45:00Z">
              <w:tcPr>
                <w:tcW w:w="1970" w:type="dxa"/>
                <w:tcBorders>
                  <w:top w:val="single" w:sz="4" w:space="0" w:color="auto"/>
                  <w:left w:val="nil"/>
                  <w:bottom w:val="single" w:sz="4" w:space="0" w:color="auto"/>
                  <w:right w:val="single" w:sz="4" w:space="0" w:color="auto"/>
                </w:tcBorders>
                <w:shd w:val="clear" w:color="auto" w:fill="auto"/>
                <w:vAlign w:val="center"/>
              </w:tcPr>
            </w:tcPrChange>
          </w:tcPr>
          <w:p w14:paraId="731CA930" w14:textId="77777777" w:rsidR="00945CD2" w:rsidRPr="00EF0D84" w:rsidRDefault="00945CD2" w:rsidP="00945CD2">
            <w:pPr>
              <w:spacing w:after="0" w:line="240" w:lineRule="auto"/>
              <w:rPr>
                <w:rFonts w:eastAsia="Times New Roman" w:cs="Arial"/>
                <w:color w:val="000000"/>
              </w:rPr>
            </w:pPr>
            <w:r>
              <w:rPr>
                <w:rFonts w:eastAsia="Times New Roman" w:cs="Arial"/>
                <w:color w:val="000000"/>
              </w:rPr>
              <w:t xml:space="preserve">Transaction </w:t>
            </w:r>
            <w:r>
              <w:rPr>
                <w:rFonts w:eastAsia="Times New Roman" w:cs="Arial"/>
                <w:color w:val="000000"/>
              </w:rPr>
              <w:br/>
              <w:t>Monitoring</w:t>
            </w:r>
          </w:p>
        </w:tc>
      </w:tr>
      <w:tr w:rsidR="00FA216C" w:rsidRPr="00F2016F" w14:paraId="1FB37593" w14:textId="77777777" w:rsidTr="00E029B0">
        <w:trPr>
          <w:trHeight w:val="38"/>
          <w:jc w:val="center"/>
          <w:trPrChange w:id="659" w:author="Stefan Hansel" w:date="2017-12-05T13:45:00Z">
            <w:trPr>
              <w:trHeight w:val="38"/>
              <w:jc w:val="center"/>
            </w:trPr>
          </w:trPrChange>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tcPrChange w:id="660" w:author="Stefan Hansel" w:date="2017-12-05T13:45:00Z">
              <w:tcPr>
                <w:tcW w:w="1385"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30C77A2" w14:textId="77777777" w:rsidR="00FA216C" w:rsidRDefault="00FA216C" w:rsidP="00945CD2">
            <w:pPr>
              <w:spacing w:after="0" w:line="240" w:lineRule="auto"/>
              <w:jc w:val="center"/>
              <w:rPr>
                <w:rFonts w:eastAsia="Times New Roman" w:cs="Arial"/>
                <w:color w:val="000000"/>
              </w:rPr>
            </w:pPr>
            <w:r>
              <w:rPr>
                <w:rFonts w:eastAsia="Times New Roman" w:cs="Arial"/>
                <w:color w:val="000000"/>
              </w:rPr>
              <w:t xml:space="preserve">FICO </w:t>
            </w:r>
            <w:r w:rsidR="00890418">
              <w:rPr>
                <w:rFonts w:eastAsia="Times New Roman" w:cs="Arial"/>
                <w:color w:val="000000"/>
              </w:rPr>
              <w:t>Fraud Predictor Plus</w:t>
            </w:r>
          </w:p>
        </w:tc>
        <w:tc>
          <w:tcPr>
            <w:tcW w:w="3829" w:type="dxa"/>
            <w:tcBorders>
              <w:top w:val="single" w:sz="4" w:space="0" w:color="auto"/>
              <w:left w:val="nil"/>
              <w:bottom w:val="single" w:sz="4" w:space="0" w:color="auto"/>
              <w:right w:val="single" w:sz="4" w:space="0" w:color="auto"/>
            </w:tcBorders>
            <w:shd w:val="clear" w:color="auto" w:fill="auto"/>
            <w:vAlign w:val="center"/>
            <w:tcPrChange w:id="661" w:author="Stefan Hansel" w:date="2017-12-05T13:45:00Z">
              <w:tcPr>
                <w:tcW w:w="3840" w:type="dxa"/>
                <w:tcBorders>
                  <w:top w:val="single" w:sz="4" w:space="0" w:color="auto"/>
                  <w:left w:val="nil"/>
                  <w:bottom w:val="single" w:sz="4" w:space="0" w:color="auto"/>
                  <w:right w:val="single" w:sz="4" w:space="0" w:color="auto"/>
                </w:tcBorders>
                <w:shd w:val="clear" w:color="auto" w:fill="auto"/>
                <w:vAlign w:val="center"/>
              </w:tcPr>
            </w:tcPrChange>
          </w:tcPr>
          <w:p w14:paraId="60564B6E" w14:textId="77777777" w:rsidR="00FA216C" w:rsidRDefault="00FA216C" w:rsidP="00945CD2">
            <w:pPr>
              <w:spacing w:after="0" w:line="240" w:lineRule="auto"/>
              <w:rPr>
                <w:rFonts w:eastAsia="Times New Roman" w:cs="Arial"/>
                <w:color w:val="000000"/>
              </w:rPr>
            </w:pPr>
            <w:r>
              <w:rPr>
                <w:rFonts w:eastAsia="Times New Roman" w:cs="Arial"/>
                <w:color w:val="000000"/>
              </w:rPr>
              <w:t>Fraudulent purchases, indicators of account takeover</w:t>
            </w:r>
          </w:p>
        </w:tc>
        <w:tc>
          <w:tcPr>
            <w:tcW w:w="1966" w:type="dxa"/>
            <w:tcBorders>
              <w:top w:val="single" w:sz="4" w:space="0" w:color="auto"/>
              <w:left w:val="nil"/>
              <w:bottom w:val="single" w:sz="4" w:space="0" w:color="auto"/>
              <w:right w:val="single" w:sz="4" w:space="0" w:color="auto"/>
            </w:tcBorders>
            <w:shd w:val="clear" w:color="auto" w:fill="auto"/>
            <w:vAlign w:val="center"/>
            <w:tcPrChange w:id="662" w:author="Stefan Hansel" w:date="2017-12-05T13:45:00Z">
              <w:tcPr>
                <w:tcW w:w="1970" w:type="dxa"/>
                <w:tcBorders>
                  <w:top w:val="single" w:sz="4" w:space="0" w:color="auto"/>
                  <w:left w:val="nil"/>
                  <w:bottom w:val="single" w:sz="4" w:space="0" w:color="auto"/>
                  <w:right w:val="single" w:sz="4" w:space="0" w:color="auto"/>
                </w:tcBorders>
                <w:shd w:val="clear" w:color="auto" w:fill="auto"/>
                <w:vAlign w:val="center"/>
              </w:tcPr>
            </w:tcPrChange>
          </w:tcPr>
          <w:p w14:paraId="6998A309" w14:textId="77777777" w:rsidR="00FA216C" w:rsidRDefault="00FA216C" w:rsidP="00945CD2">
            <w:pPr>
              <w:spacing w:after="0" w:line="240" w:lineRule="auto"/>
              <w:rPr>
                <w:rFonts w:eastAsia="Times New Roman" w:cs="Arial"/>
                <w:color w:val="000000"/>
              </w:rPr>
            </w:pPr>
            <w:r>
              <w:rPr>
                <w:rFonts w:eastAsia="Times New Roman" w:cs="Arial"/>
                <w:color w:val="000000"/>
              </w:rPr>
              <w:t>Transaction Monitoring</w:t>
            </w:r>
          </w:p>
        </w:tc>
      </w:tr>
    </w:tbl>
    <w:p w14:paraId="42B2520F" w14:textId="77777777" w:rsidR="00450A62" w:rsidRDefault="00A7334C" w:rsidP="00A7334C">
      <w:r>
        <w:t xml:space="preserve"> </w:t>
      </w:r>
    </w:p>
    <w:p w14:paraId="4E02D221" w14:textId="77777777" w:rsidR="00450A62" w:rsidRDefault="00450A62">
      <w:pPr>
        <w:spacing w:after="0" w:line="240" w:lineRule="auto"/>
      </w:pPr>
    </w:p>
    <w:p w14:paraId="5D441D2B" w14:textId="77777777" w:rsidR="00602FC3" w:rsidRDefault="00602FC3" w:rsidP="00B82636">
      <w:pPr>
        <w:pStyle w:val="Heading1"/>
      </w:pPr>
    </w:p>
    <w:sectPr w:rsidR="00602FC3" w:rsidSect="008E780C">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5" w:author="Jiayao Jiang" w:date="2018-01-12T08:04:00Z" w:initials="JJ">
    <w:p w14:paraId="1B6741E9" w14:textId="77777777" w:rsidR="00F56FE6" w:rsidRDefault="00F56FE6">
      <w:pPr>
        <w:pStyle w:val="CommentText"/>
      </w:pPr>
      <w:r>
        <w:t>Processing payment through Mastercard network.</w:t>
      </w:r>
    </w:p>
    <w:p w14:paraId="43E72A3A" w14:textId="05731144" w:rsidR="00F56FE6" w:rsidRDefault="00F56FE6">
      <w:pPr>
        <w:pStyle w:val="CommentText"/>
      </w:pPr>
      <w:r>
        <w:t>What else?</w:t>
      </w:r>
    </w:p>
  </w:comment>
  <w:comment w:id="146" w:author="Jiayao Jiang" w:date="2018-01-12T13:21:00Z" w:initials="JJ">
    <w:p w14:paraId="1CCFE0F8" w14:textId="38CC0E8C" w:rsidR="007F208F" w:rsidRDefault="007F208F">
      <w:pPr>
        <w:pStyle w:val="CommentText"/>
      </w:pPr>
      <w:r>
        <w:rPr>
          <w:rStyle w:val="CommentReference"/>
        </w:rPr>
        <w:annotationRef/>
      </w:r>
      <w:r>
        <w:t>hold account</w:t>
      </w:r>
    </w:p>
    <w:p w14:paraId="0756D20D" w14:textId="29060A5B" w:rsidR="007F208F" w:rsidRDefault="007F208F">
      <w:pPr>
        <w:pStyle w:val="CommentText"/>
      </w:pPr>
      <w:r>
        <w:t>audited</w:t>
      </w:r>
    </w:p>
    <w:p w14:paraId="67C7FADB" w14:textId="47ECEC83" w:rsidR="007F208F" w:rsidRDefault="007F208F">
      <w:pPr>
        <w:pStyle w:val="CommentText"/>
      </w:pPr>
      <w:r>
        <w:t>receive fee for each account</w:t>
      </w:r>
    </w:p>
  </w:comment>
  <w:comment w:id="296" w:author="Jiayao Jiang" w:date="2018-01-12T08:38:00Z" w:initials="JJ">
    <w:p w14:paraId="41AD38B3" w14:textId="7A0EFC00" w:rsidR="00F56FE6" w:rsidRDefault="00F56FE6">
      <w:pPr>
        <w:pStyle w:val="CommentText"/>
      </w:pPr>
      <w:r>
        <w:rPr>
          <w:rStyle w:val="CommentReference"/>
        </w:rPr>
        <w:annotationRef/>
      </w:r>
      <w:r>
        <w:t>Regardless which one is greater?</w:t>
      </w:r>
    </w:p>
  </w:comment>
  <w:comment w:id="297" w:author="Jiayao Jiang" w:date="2018-01-12T13:21:00Z" w:initials="JJ">
    <w:p w14:paraId="73FA9DB9" w14:textId="7C1413A7" w:rsidR="007F208F" w:rsidRDefault="007F208F">
      <w:pPr>
        <w:pStyle w:val="CommentText"/>
      </w:pPr>
      <w:r>
        <w:rPr>
          <w:rStyle w:val="CommentReference"/>
        </w:rPr>
        <w:annotationRef/>
      </w:r>
      <w:r>
        <w:t>Not sure, come back later</w:t>
      </w:r>
    </w:p>
  </w:comment>
  <w:comment w:id="300" w:author="Jiayao Jiang" w:date="2018-01-12T08:36:00Z" w:initials="JJ">
    <w:p w14:paraId="4804615D" w14:textId="0DC983E6" w:rsidR="00F56FE6" w:rsidRDefault="00F56FE6">
      <w:pPr>
        <w:pStyle w:val="CommentText"/>
      </w:pPr>
      <w:r>
        <w:rPr>
          <w:rStyle w:val="CommentReference"/>
        </w:rPr>
        <w:annotationRef/>
      </w:r>
      <w:r>
        <w:t>If delinquent, billing cycle date becomes payment due date?</w:t>
      </w:r>
    </w:p>
  </w:comment>
  <w:comment w:id="301" w:author="Jiayao Jiang" w:date="2018-01-12T13:20:00Z" w:initials="JJ">
    <w:p w14:paraId="5C5B9F07" w14:textId="7AA6C443" w:rsidR="007F208F" w:rsidRDefault="007F208F" w:rsidP="007F208F">
      <w:pPr>
        <w:pStyle w:val="CommentText"/>
      </w:pPr>
      <w:r>
        <w:t xml:space="preserve">Interest </w:t>
      </w:r>
      <w:r>
        <w:t>occur right after cycle date, due date does not change</w:t>
      </w:r>
    </w:p>
  </w:comment>
  <w:comment w:id="303" w:author="Jiayao Jiang" w:date="2018-01-12T08:43:00Z" w:initials="JJ">
    <w:p w14:paraId="2595A7E8" w14:textId="27A854D9" w:rsidR="00F56FE6" w:rsidRDefault="00F56FE6">
      <w:pPr>
        <w:pStyle w:val="CommentText"/>
      </w:pPr>
      <w:r>
        <w:rPr>
          <w:rStyle w:val="CommentReference"/>
        </w:rPr>
        <w:annotationRef/>
      </w:r>
      <w:r w:rsidR="007F208F">
        <w:t>Payment allocation?</w:t>
      </w:r>
    </w:p>
  </w:comment>
  <w:comment w:id="304" w:author="Jiayao Jiang" w:date="2018-01-12T13:19:00Z" w:initials="JJ">
    <w:p w14:paraId="04603352" w14:textId="79EB7D13" w:rsidR="007F208F" w:rsidRDefault="007F208F" w:rsidP="007F208F">
      <w:pPr>
        <w:pStyle w:val="CommentText"/>
      </w:pPr>
      <w:r>
        <w:rPr>
          <w:rStyle w:val="CommentReference"/>
        </w:rPr>
        <w:annotationRef/>
      </w:r>
      <w:r>
        <w:t xml:space="preserve">By law: </w:t>
      </w:r>
    </w:p>
    <w:p w14:paraId="5A2A2E8C" w14:textId="77777777" w:rsidR="007F208F" w:rsidRDefault="007F208F" w:rsidP="007F208F">
      <w:pPr>
        <w:pStyle w:val="CommentText"/>
      </w:pPr>
    </w:p>
    <w:p w14:paraId="04AAE115" w14:textId="0C8C7B3B" w:rsidR="007F208F" w:rsidRDefault="007F208F" w:rsidP="007F208F">
      <w:pPr>
        <w:pStyle w:val="CommentText"/>
      </w:pPr>
      <w:r>
        <w:t>If payment amount &lt;= total min payment due:</w:t>
      </w:r>
    </w:p>
    <w:p w14:paraId="2A899ECC" w14:textId="77777777" w:rsidR="007F208F" w:rsidRDefault="007F208F" w:rsidP="007F208F">
      <w:pPr>
        <w:pStyle w:val="CommentText"/>
      </w:pPr>
      <w:r>
        <w:tab/>
        <w:t xml:space="preserve">Lowest interest rates </w:t>
      </w:r>
      <w:r w:rsidRPr="00206F17">
        <w:rPr>
          <w:b/>
        </w:rPr>
        <w:t>charges</w:t>
      </w:r>
      <w:r>
        <w:t xml:space="preserve"> paid off first</w:t>
      </w:r>
    </w:p>
    <w:p w14:paraId="7C9DCC7A" w14:textId="77777777" w:rsidR="007F208F" w:rsidRDefault="007F208F" w:rsidP="007F208F">
      <w:pPr>
        <w:pStyle w:val="CommentText"/>
      </w:pPr>
    </w:p>
    <w:p w14:paraId="4CBA5264" w14:textId="77777777" w:rsidR="007F208F" w:rsidRDefault="007F208F" w:rsidP="007F208F">
      <w:pPr>
        <w:pStyle w:val="CommentText"/>
      </w:pPr>
      <w:r>
        <w:t>If payment amount &gt; total min payment due:</w:t>
      </w:r>
    </w:p>
    <w:p w14:paraId="040BAFF3" w14:textId="22F799BA" w:rsidR="007F208F" w:rsidRDefault="007F208F" w:rsidP="007F208F">
      <w:pPr>
        <w:pStyle w:val="CommentText"/>
      </w:pPr>
      <w:r>
        <w:tab/>
        <w:t xml:space="preserve">Highest interest rates </w:t>
      </w:r>
      <w:r w:rsidRPr="00206F17">
        <w:rPr>
          <w:b/>
        </w:rPr>
        <w:t>balance</w:t>
      </w:r>
      <w:r>
        <w:t xml:space="preserve"> paid off</w:t>
      </w:r>
    </w:p>
  </w:comment>
  <w:comment w:id="307" w:author="Jiayao Jiang" w:date="2018-01-12T09:06:00Z" w:initials="JJ">
    <w:p w14:paraId="6CEBB972" w14:textId="77777777" w:rsidR="00F56FE6" w:rsidRDefault="00F56FE6">
      <w:pPr>
        <w:pStyle w:val="CommentText"/>
      </w:pPr>
      <w:r>
        <w:rPr>
          <w:rStyle w:val="CommentReference"/>
        </w:rPr>
        <w:annotationRef/>
      </w:r>
      <w:r>
        <w:t xml:space="preserve">Why do they have to receive a physical card? </w:t>
      </w:r>
    </w:p>
    <w:p w14:paraId="7A2E4EA7" w14:textId="3ABCD246" w:rsidR="00F56FE6" w:rsidRDefault="00F56FE6">
      <w:pPr>
        <w:pStyle w:val="CommentText"/>
      </w:pPr>
      <w:r>
        <w:t>Is it possible to show a virtual card right after verification, so they can use it in apple pay, android pay, etc. immediately?</w:t>
      </w:r>
    </w:p>
  </w:comment>
  <w:comment w:id="308" w:author="Jiayao Jiang" w:date="2018-01-12T13:19:00Z" w:initials="JJ">
    <w:p w14:paraId="1DEC828E" w14:textId="17E0B62E" w:rsidR="007F208F" w:rsidRDefault="007F208F">
      <w:pPr>
        <w:pStyle w:val="CommentText"/>
      </w:pPr>
      <w:r>
        <w:rPr>
          <w:rStyle w:val="CommentReference"/>
        </w:rPr>
        <w:annotationRef/>
      </w:r>
      <w:r>
        <w:t xml:space="preserve">Can have virtual card in the long run, not a priority </w:t>
      </w:r>
      <w:proofErr w:type="gramStart"/>
      <w:r>
        <w:t>at the moment</w:t>
      </w:r>
      <w:proofErr w:type="gramEnd"/>
    </w:p>
  </w:comment>
  <w:comment w:id="314" w:author="Jiayao Jiang" w:date="2018-01-12T09:17:00Z" w:initials="JJ">
    <w:p w14:paraId="0C08D57B" w14:textId="0B887D33" w:rsidR="00F56FE6" w:rsidRDefault="00F56FE6">
      <w:pPr>
        <w:pStyle w:val="CommentText"/>
      </w:pPr>
      <w:r>
        <w:rPr>
          <w:rStyle w:val="CommentReference"/>
        </w:rPr>
        <w:annotationRef/>
      </w:r>
      <w:proofErr w:type="gramStart"/>
      <w:r>
        <w:t>So</w:t>
      </w:r>
      <w:proofErr w:type="gramEnd"/>
      <w:r>
        <w:t xml:space="preserve"> everyone satisfied with below conditions will be approved for credit</w:t>
      </w:r>
    </w:p>
  </w:comment>
  <w:comment w:id="315" w:author="Jiayao Jiang" w:date="2018-01-12T13:18:00Z" w:initials="JJ">
    <w:p w14:paraId="36312406" w14:textId="5ADC3EA1" w:rsidR="007F208F" w:rsidRDefault="007F208F">
      <w:pPr>
        <w:pStyle w:val="CommentText"/>
      </w:pPr>
      <w:r>
        <w:rPr>
          <w:rStyle w:val="CommentReference"/>
        </w:rPr>
        <w:annotationRef/>
      </w:r>
      <w:r>
        <w:t xml:space="preserve">Yes, but cl and </w:t>
      </w:r>
      <w:proofErr w:type="spellStart"/>
      <w:r>
        <w:t>apr</w:t>
      </w:r>
      <w:proofErr w:type="spellEnd"/>
      <w:r>
        <w:t xml:space="preserve"> are TBD</w:t>
      </w:r>
    </w:p>
  </w:comment>
  <w:comment w:id="432" w:author="Jiayao Jiang" w:date="2018-01-12T09:23:00Z" w:initials="JJ">
    <w:p w14:paraId="724E4AB6" w14:textId="46A54950" w:rsidR="00F56FE6" w:rsidRDefault="00F56FE6">
      <w:pPr>
        <w:pStyle w:val="CommentText"/>
      </w:pPr>
      <w:r>
        <w:rPr>
          <w:rStyle w:val="CommentReference"/>
        </w:rPr>
        <w:annotationRef/>
      </w:r>
      <w:r>
        <w:t>What will be the main differences between the two models?</w:t>
      </w:r>
    </w:p>
  </w:comment>
  <w:comment w:id="433" w:author="Jiayao Jiang" w:date="2018-01-12T13:18:00Z" w:initials="JJ">
    <w:p w14:paraId="504EB6F4" w14:textId="13B72A08" w:rsidR="007F208F" w:rsidRDefault="007F208F">
      <w:pPr>
        <w:pStyle w:val="CommentText"/>
      </w:pPr>
      <w:r>
        <w:rPr>
          <w:rStyle w:val="CommentReference"/>
        </w:rPr>
        <w:annotationRef/>
      </w:r>
      <w:r>
        <w:t>TBD</w:t>
      </w:r>
    </w:p>
  </w:comment>
  <w:comment w:id="438" w:author="Jiayao Jiang" w:date="2018-01-12T09:26:00Z" w:initials="JJ">
    <w:p w14:paraId="43C6AD37" w14:textId="3E3FFA58" w:rsidR="00F56FE6" w:rsidRDefault="00F56FE6">
      <w:pPr>
        <w:pStyle w:val="CommentText"/>
      </w:pPr>
      <w:r>
        <w:rPr>
          <w:rStyle w:val="CommentReference"/>
        </w:rPr>
        <w:annotationRef/>
      </w:r>
      <w:r>
        <w:t>All tiers are mutually exclusive?</w:t>
      </w:r>
    </w:p>
  </w:comment>
  <w:comment w:id="439" w:author="Jiayao Jiang" w:date="2018-01-12T13:18:00Z" w:initials="JJ">
    <w:p w14:paraId="1468E4B2" w14:textId="3E33657F" w:rsidR="007F208F" w:rsidRDefault="007F208F">
      <w:pPr>
        <w:pStyle w:val="CommentText"/>
      </w:pPr>
      <w:r>
        <w:rPr>
          <w:rStyle w:val="CommentReference"/>
        </w:rPr>
        <w:annotationRef/>
      </w:r>
      <w:r>
        <w:t>yes</w:t>
      </w:r>
    </w:p>
  </w:comment>
  <w:comment w:id="515" w:author="Jiayao Jiang" w:date="2018-01-12T10:23:00Z" w:initials="JJ">
    <w:p w14:paraId="642928A7" w14:textId="65CCA223" w:rsidR="00F56FE6" w:rsidRDefault="00F56FE6">
      <w:pPr>
        <w:pStyle w:val="CommentText"/>
      </w:pPr>
      <w:r>
        <w:rPr>
          <w:rStyle w:val="CommentReference"/>
        </w:rPr>
        <w:annotationRef/>
      </w:r>
      <w:r>
        <w:t>Continuously? What does that mean?</w:t>
      </w:r>
    </w:p>
  </w:comment>
  <w:comment w:id="516" w:author="Jiayao Jiang" w:date="2018-01-12T13:18:00Z" w:initials="JJ">
    <w:p w14:paraId="5D300105" w14:textId="66DDD6BC" w:rsidR="007F208F" w:rsidRDefault="007F208F">
      <w:pPr>
        <w:pStyle w:val="CommentText"/>
      </w:pPr>
      <w:r>
        <w:rPr>
          <w:rStyle w:val="CommentReference"/>
        </w:rPr>
        <w:annotationRef/>
      </w:r>
      <w:r>
        <w:t>For the entire 60 days</w:t>
      </w:r>
    </w:p>
  </w:comment>
  <w:comment w:id="532" w:author="Jiayao Jiang" w:date="2018-01-12T10:27:00Z" w:initials="JJ">
    <w:p w14:paraId="3A2448A0" w14:textId="10771F8E" w:rsidR="00F56FE6" w:rsidRDefault="00F56FE6">
      <w:pPr>
        <w:pStyle w:val="CommentText"/>
      </w:pPr>
      <w:r>
        <w:rPr>
          <w:rStyle w:val="CommentReference"/>
        </w:rPr>
        <w:annotationRef/>
      </w:r>
      <w:r>
        <w:t>Even not delinquent?</w:t>
      </w:r>
    </w:p>
  </w:comment>
  <w:comment w:id="533" w:author="Jiayao Jiang" w:date="2018-01-12T13:17:00Z" w:initials="JJ">
    <w:p w14:paraId="6F132281" w14:textId="682B7949" w:rsidR="007F208F" w:rsidRDefault="007F208F">
      <w:pPr>
        <w:pStyle w:val="CommentText"/>
      </w:pPr>
      <w:r>
        <w:rPr>
          <w:rStyle w:val="CommentReference"/>
        </w:rPr>
        <w:annotationRef/>
      </w:r>
      <w:r>
        <w:t>Yeah, even not delinquent. We don’t authorize transactions.</w:t>
      </w:r>
    </w:p>
  </w:comment>
  <w:comment w:id="561" w:author="Jiayao Jiang" w:date="2018-01-12T10:30:00Z" w:initials="JJ">
    <w:p w14:paraId="149B28E1" w14:textId="6A8CB6AA" w:rsidR="00F56FE6" w:rsidRDefault="00F56FE6">
      <w:pPr>
        <w:pStyle w:val="CommentText"/>
      </w:pPr>
      <w:r>
        <w:rPr>
          <w:rStyle w:val="CommentReference"/>
        </w:rPr>
        <w:annotationRef/>
      </w:r>
      <w:r>
        <w:t>One person with several bank cards, does that person have same behavior scores at different banks?</w:t>
      </w:r>
    </w:p>
  </w:comment>
  <w:comment w:id="562" w:author="Jiayao Jiang" w:date="2018-01-12T13:16:00Z" w:initials="JJ">
    <w:p w14:paraId="12120AA2" w14:textId="799BA7E3" w:rsidR="00F56FE6" w:rsidRDefault="00F56FE6">
      <w:pPr>
        <w:pStyle w:val="CommentText"/>
      </w:pPr>
      <w:r>
        <w:rPr>
          <w:rStyle w:val="CommentReference"/>
        </w:rPr>
        <w:annotationRef/>
      </w:r>
      <w:r w:rsidR="007F208F">
        <w:t>Yes, one person can have different behavior scores in different banks</w:t>
      </w:r>
    </w:p>
  </w:comment>
  <w:comment w:id="578" w:author="Jiayao Jiang" w:date="2018-01-12T10:36:00Z" w:initials="JJ">
    <w:p w14:paraId="2A9BE9A6" w14:textId="02BF7BE5" w:rsidR="00F56FE6" w:rsidRDefault="00F56FE6">
      <w:pPr>
        <w:pStyle w:val="CommentText"/>
      </w:pPr>
      <w:r>
        <w:rPr>
          <w:rStyle w:val="CommentReference"/>
        </w:rPr>
        <w:annotationRef/>
      </w:r>
      <w:r>
        <w:t>How often do we review that?</w:t>
      </w:r>
    </w:p>
  </w:comment>
  <w:comment w:id="579" w:author="Jiayao Jiang" w:date="2018-01-12T13:16:00Z" w:initials="JJ">
    <w:p w14:paraId="71D901F1" w14:textId="3B5B491E" w:rsidR="00F56FE6" w:rsidRDefault="00F56FE6">
      <w:pPr>
        <w:pStyle w:val="CommentText"/>
      </w:pPr>
      <w:r>
        <w:rPr>
          <w:rStyle w:val="CommentReference"/>
        </w:rPr>
        <w:annotationRef/>
      </w:r>
      <w:r>
        <w:t>Every month</w:t>
      </w:r>
    </w:p>
  </w:comment>
  <w:comment w:id="609" w:author="Jiayao Jiang" w:date="2018-01-12T10:41:00Z" w:initials="JJ">
    <w:p w14:paraId="0D20634B" w14:textId="21888C8F" w:rsidR="00F56FE6" w:rsidRDefault="00F56FE6">
      <w:pPr>
        <w:pStyle w:val="CommentText"/>
      </w:pPr>
      <w:r>
        <w:rPr>
          <w:rStyle w:val="CommentReference"/>
        </w:rPr>
        <w:annotationRef/>
      </w:r>
      <w:r>
        <w:t>What is reissue?</w:t>
      </w:r>
    </w:p>
  </w:comment>
  <w:comment w:id="610" w:author="Jiayao Jiang" w:date="2018-01-12T13:16:00Z" w:initials="JJ">
    <w:p w14:paraId="3894F3F7" w14:textId="1BE754A9" w:rsidR="00F56FE6" w:rsidRDefault="00F56FE6">
      <w:pPr>
        <w:pStyle w:val="CommentText"/>
      </w:pPr>
      <w:r>
        <w:rPr>
          <w:rStyle w:val="CommentReference"/>
        </w:rPr>
        <w:annotationRef/>
      </w:r>
      <w:r w:rsidR="007F208F">
        <w:t>Expiration date</w:t>
      </w:r>
    </w:p>
  </w:comment>
  <w:comment w:id="611" w:author="Jiayao Jiang" w:date="2018-01-12T10:42:00Z" w:initials="JJ">
    <w:p w14:paraId="65AF0467" w14:textId="305D8D55" w:rsidR="00F56FE6" w:rsidRDefault="00F56FE6">
      <w:pPr>
        <w:pStyle w:val="CommentText"/>
      </w:pPr>
      <w:r>
        <w:rPr>
          <w:rStyle w:val="CommentReference"/>
        </w:rPr>
        <w:annotationRef/>
      </w:r>
      <w:r>
        <w:t>What is retention?</w:t>
      </w:r>
    </w:p>
  </w:comment>
  <w:comment w:id="612" w:author="Jiayao Jiang" w:date="2018-01-12T13:17:00Z" w:initials="JJ">
    <w:p w14:paraId="19EF702E" w14:textId="6C798F76" w:rsidR="007F208F" w:rsidRDefault="007F208F">
      <w:pPr>
        <w:pStyle w:val="CommentText"/>
      </w:pPr>
      <w:r>
        <w:rPr>
          <w:rStyle w:val="CommentReference"/>
        </w:rPr>
        <w:annotationRef/>
      </w:r>
      <w:r>
        <w:t>Want to change banks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E72A3A" w15:done="1"/>
  <w15:commentEx w15:paraId="67C7FADB" w15:paraIdParent="43E72A3A" w15:done="1"/>
  <w15:commentEx w15:paraId="41AD38B3" w15:done="0"/>
  <w15:commentEx w15:paraId="73FA9DB9" w15:paraIdParent="41AD38B3" w15:done="0"/>
  <w15:commentEx w15:paraId="4804615D" w15:done="1"/>
  <w15:commentEx w15:paraId="5C5B9F07" w15:paraIdParent="4804615D" w15:done="1"/>
  <w15:commentEx w15:paraId="2595A7E8" w15:done="1"/>
  <w15:commentEx w15:paraId="040BAFF3" w15:paraIdParent="2595A7E8" w15:done="1"/>
  <w15:commentEx w15:paraId="7A2E4EA7" w15:done="1"/>
  <w15:commentEx w15:paraId="1DEC828E" w15:paraIdParent="7A2E4EA7" w15:done="1"/>
  <w15:commentEx w15:paraId="0C08D57B" w15:done="1"/>
  <w15:commentEx w15:paraId="36312406" w15:paraIdParent="0C08D57B" w15:done="1"/>
  <w15:commentEx w15:paraId="724E4AB6" w15:done="0"/>
  <w15:commentEx w15:paraId="504EB6F4" w15:paraIdParent="724E4AB6" w15:done="0"/>
  <w15:commentEx w15:paraId="43C6AD37" w15:done="1"/>
  <w15:commentEx w15:paraId="1468E4B2" w15:paraIdParent="43C6AD37" w15:done="1"/>
  <w15:commentEx w15:paraId="642928A7" w15:done="1"/>
  <w15:commentEx w15:paraId="5D300105" w15:paraIdParent="642928A7" w15:done="1"/>
  <w15:commentEx w15:paraId="3A2448A0" w15:done="1"/>
  <w15:commentEx w15:paraId="6F132281" w15:paraIdParent="3A2448A0" w15:done="1"/>
  <w15:commentEx w15:paraId="149B28E1" w15:done="1"/>
  <w15:commentEx w15:paraId="12120AA2" w15:paraIdParent="149B28E1" w15:done="1"/>
  <w15:commentEx w15:paraId="2A9BE9A6" w15:done="1"/>
  <w15:commentEx w15:paraId="71D901F1" w15:paraIdParent="2A9BE9A6" w15:done="1"/>
  <w15:commentEx w15:paraId="0D20634B" w15:done="1"/>
  <w15:commentEx w15:paraId="3894F3F7" w15:paraIdParent="0D20634B" w15:done="1"/>
  <w15:commentEx w15:paraId="65AF0467" w15:done="1"/>
  <w15:commentEx w15:paraId="19EF702E" w15:paraIdParent="65AF046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813D8" w14:textId="77777777" w:rsidR="00CB6323" w:rsidRDefault="00CB6323" w:rsidP="00E83CA3">
      <w:pPr>
        <w:spacing w:after="0" w:line="240" w:lineRule="auto"/>
      </w:pPr>
      <w:r>
        <w:separator/>
      </w:r>
    </w:p>
  </w:endnote>
  <w:endnote w:type="continuationSeparator" w:id="0">
    <w:p w14:paraId="463CC54C" w14:textId="77777777" w:rsidR="00CB6323" w:rsidRDefault="00CB6323" w:rsidP="00E83CA3">
      <w:pPr>
        <w:spacing w:after="0" w:line="240" w:lineRule="auto"/>
      </w:pPr>
      <w:r>
        <w:continuationSeparator/>
      </w:r>
    </w:p>
  </w:endnote>
  <w:endnote w:type="continuationNotice" w:id="1">
    <w:p w14:paraId="0A418208" w14:textId="77777777" w:rsidR="00CB6323" w:rsidRDefault="00CB63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FA25F" w14:textId="77777777" w:rsidR="00F56FE6" w:rsidRDefault="00F56FE6" w:rsidP="00501B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24F3F2" w14:textId="77777777" w:rsidR="00F56FE6" w:rsidRDefault="00F56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19070" w14:textId="2FCDF5CE" w:rsidR="00F56FE6" w:rsidRDefault="00F56FE6" w:rsidP="00501B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208F">
      <w:rPr>
        <w:rStyle w:val="PageNumber"/>
        <w:noProof/>
      </w:rPr>
      <w:t>17</w:t>
    </w:r>
    <w:r>
      <w:rPr>
        <w:rStyle w:val="PageNumber"/>
      </w:rPr>
      <w:fldChar w:fldCharType="end"/>
    </w:r>
  </w:p>
  <w:p w14:paraId="3A2F06D5" w14:textId="77777777" w:rsidR="00F56FE6" w:rsidRDefault="00F56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D76CC" w14:textId="77777777" w:rsidR="00CB6323" w:rsidRDefault="00CB6323" w:rsidP="00E83CA3">
      <w:pPr>
        <w:spacing w:after="0" w:line="240" w:lineRule="auto"/>
      </w:pPr>
      <w:r>
        <w:separator/>
      </w:r>
    </w:p>
  </w:footnote>
  <w:footnote w:type="continuationSeparator" w:id="0">
    <w:p w14:paraId="48192886" w14:textId="77777777" w:rsidR="00CB6323" w:rsidRDefault="00CB6323" w:rsidP="00E83CA3">
      <w:pPr>
        <w:spacing w:after="0" w:line="240" w:lineRule="auto"/>
      </w:pPr>
      <w:r>
        <w:continuationSeparator/>
      </w:r>
    </w:p>
  </w:footnote>
  <w:footnote w:type="continuationNotice" w:id="1">
    <w:p w14:paraId="62571F98" w14:textId="77777777" w:rsidR="00CB6323" w:rsidRDefault="00CB63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246"/>
    <w:multiLevelType w:val="hybridMultilevel"/>
    <w:tmpl w:val="0332F44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110A0"/>
    <w:multiLevelType w:val="hybridMultilevel"/>
    <w:tmpl w:val="884E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51FC7"/>
    <w:multiLevelType w:val="hybridMultilevel"/>
    <w:tmpl w:val="5DFC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38EC"/>
    <w:multiLevelType w:val="hybridMultilevel"/>
    <w:tmpl w:val="D5A8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7391"/>
    <w:multiLevelType w:val="hybridMultilevel"/>
    <w:tmpl w:val="CBE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6674"/>
    <w:multiLevelType w:val="hybridMultilevel"/>
    <w:tmpl w:val="6798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5584"/>
    <w:multiLevelType w:val="hybridMultilevel"/>
    <w:tmpl w:val="C4E415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63680E"/>
    <w:multiLevelType w:val="hybridMultilevel"/>
    <w:tmpl w:val="12746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D1D25"/>
    <w:multiLevelType w:val="hybridMultilevel"/>
    <w:tmpl w:val="1642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A3992"/>
    <w:multiLevelType w:val="multilevel"/>
    <w:tmpl w:val="7CF426C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432F52"/>
    <w:multiLevelType w:val="multilevel"/>
    <w:tmpl w:val="B3FAF43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A62813"/>
    <w:multiLevelType w:val="hybridMultilevel"/>
    <w:tmpl w:val="56D813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4F3"/>
    <w:multiLevelType w:val="hybridMultilevel"/>
    <w:tmpl w:val="C98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D41C6"/>
    <w:multiLevelType w:val="hybridMultilevel"/>
    <w:tmpl w:val="0C627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A04D2"/>
    <w:multiLevelType w:val="hybridMultilevel"/>
    <w:tmpl w:val="4A9CC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7F2829"/>
    <w:multiLevelType w:val="multilevel"/>
    <w:tmpl w:val="D5AC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593EC8"/>
    <w:multiLevelType w:val="hybridMultilevel"/>
    <w:tmpl w:val="7CF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E0A87"/>
    <w:multiLevelType w:val="hybridMultilevel"/>
    <w:tmpl w:val="8242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E4C64"/>
    <w:multiLevelType w:val="hybridMultilevel"/>
    <w:tmpl w:val="C0921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79CD"/>
    <w:multiLevelType w:val="hybridMultilevel"/>
    <w:tmpl w:val="F72AAD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D34328A"/>
    <w:multiLevelType w:val="hybridMultilevel"/>
    <w:tmpl w:val="14205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101D67"/>
    <w:multiLevelType w:val="hybridMultilevel"/>
    <w:tmpl w:val="56FC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41DD0"/>
    <w:multiLevelType w:val="hybridMultilevel"/>
    <w:tmpl w:val="864CAE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BB6C86"/>
    <w:multiLevelType w:val="hybridMultilevel"/>
    <w:tmpl w:val="058E7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E6A7A"/>
    <w:multiLevelType w:val="hybridMultilevel"/>
    <w:tmpl w:val="153E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9632A"/>
    <w:multiLevelType w:val="hybridMultilevel"/>
    <w:tmpl w:val="BF689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42EF3"/>
    <w:multiLevelType w:val="hybridMultilevel"/>
    <w:tmpl w:val="B3FAF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74D37"/>
    <w:multiLevelType w:val="hybridMultilevel"/>
    <w:tmpl w:val="6BA4F7BC"/>
    <w:lvl w:ilvl="0" w:tplc="4532235A">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43E46"/>
    <w:multiLevelType w:val="hybridMultilevel"/>
    <w:tmpl w:val="C688FD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370845"/>
    <w:multiLevelType w:val="hybridMultilevel"/>
    <w:tmpl w:val="9EFC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368B9"/>
    <w:multiLevelType w:val="hybridMultilevel"/>
    <w:tmpl w:val="70667A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A0CF6"/>
    <w:multiLevelType w:val="hybridMultilevel"/>
    <w:tmpl w:val="BCFA72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15:restartNumberingAfterBreak="0">
    <w:nsid w:val="62B04728"/>
    <w:multiLevelType w:val="multilevel"/>
    <w:tmpl w:val="0640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E7C67"/>
    <w:multiLevelType w:val="hybridMultilevel"/>
    <w:tmpl w:val="D5BAB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65563E"/>
    <w:multiLevelType w:val="hybridMultilevel"/>
    <w:tmpl w:val="8F34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9695C"/>
    <w:multiLevelType w:val="hybridMultilevel"/>
    <w:tmpl w:val="970C4EE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30"/>
  </w:num>
  <w:num w:numId="2">
    <w:abstractNumId w:val="22"/>
  </w:num>
  <w:num w:numId="3">
    <w:abstractNumId w:val="28"/>
  </w:num>
  <w:num w:numId="4">
    <w:abstractNumId w:val="0"/>
  </w:num>
  <w:num w:numId="5">
    <w:abstractNumId w:val="16"/>
  </w:num>
  <w:num w:numId="6">
    <w:abstractNumId w:val="9"/>
  </w:num>
  <w:num w:numId="7">
    <w:abstractNumId w:val="26"/>
  </w:num>
  <w:num w:numId="8">
    <w:abstractNumId w:val="10"/>
  </w:num>
  <w:num w:numId="9">
    <w:abstractNumId w:val="19"/>
  </w:num>
  <w:num w:numId="10">
    <w:abstractNumId w:val="3"/>
  </w:num>
  <w:num w:numId="11">
    <w:abstractNumId w:val="24"/>
  </w:num>
  <w:num w:numId="12">
    <w:abstractNumId w:val="4"/>
  </w:num>
  <w:num w:numId="13">
    <w:abstractNumId w:val="12"/>
  </w:num>
  <w:num w:numId="14">
    <w:abstractNumId w:val="18"/>
  </w:num>
  <w:num w:numId="15">
    <w:abstractNumId w:val="27"/>
  </w:num>
  <w:num w:numId="16">
    <w:abstractNumId w:val="6"/>
  </w:num>
  <w:num w:numId="17">
    <w:abstractNumId w:val="8"/>
  </w:num>
  <w:num w:numId="18">
    <w:abstractNumId w:val="21"/>
  </w:num>
  <w:num w:numId="19">
    <w:abstractNumId w:val="15"/>
  </w:num>
  <w:num w:numId="20">
    <w:abstractNumId w:val="32"/>
  </w:num>
  <w:num w:numId="21">
    <w:abstractNumId w:val="14"/>
  </w:num>
  <w:num w:numId="22">
    <w:abstractNumId w:val="34"/>
  </w:num>
  <w:num w:numId="23">
    <w:abstractNumId w:val="11"/>
  </w:num>
  <w:num w:numId="24">
    <w:abstractNumId w:val="7"/>
  </w:num>
  <w:num w:numId="25">
    <w:abstractNumId w:val="20"/>
  </w:num>
  <w:num w:numId="26">
    <w:abstractNumId w:val="1"/>
  </w:num>
  <w:num w:numId="27">
    <w:abstractNumId w:val="13"/>
  </w:num>
  <w:num w:numId="28">
    <w:abstractNumId w:val="5"/>
  </w:num>
  <w:num w:numId="29">
    <w:abstractNumId w:val="31"/>
  </w:num>
  <w:num w:numId="30">
    <w:abstractNumId w:val="29"/>
  </w:num>
  <w:num w:numId="31">
    <w:abstractNumId w:val="35"/>
  </w:num>
  <w:num w:numId="32">
    <w:abstractNumId w:val="17"/>
  </w:num>
  <w:num w:numId="33">
    <w:abstractNumId w:val="23"/>
  </w:num>
  <w:num w:numId="34">
    <w:abstractNumId w:val="33"/>
  </w:num>
  <w:num w:numId="35">
    <w:abstractNumId w:val="25"/>
  </w:num>
  <w:num w:numId="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Igor Simkin">
    <w15:presenceInfo w15:providerId="AD" w15:userId="S-1-5-21-118425052-733347444-1157636482-1372"/>
  </w15:person>
  <w15:person w15:author="Jiayao Jiang">
    <w15:presenceInfo w15:providerId="AD" w15:userId="S-1-5-21-118425052-733347444-1157636482-13689"/>
  </w15:person>
  <w15:person w15:author="Stefan Hansel">
    <w15:presenceInfo w15:providerId="AD" w15:userId="S-1-5-21-118425052-733347444-1157636482-1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86"/>
    <w:rsid w:val="00007B23"/>
    <w:rsid w:val="00014137"/>
    <w:rsid w:val="00016864"/>
    <w:rsid w:val="00024C19"/>
    <w:rsid w:val="0002539F"/>
    <w:rsid w:val="00025AC8"/>
    <w:rsid w:val="00025FC1"/>
    <w:rsid w:val="00026321"/>
    <w:rsid w:val="00027152"/>
    <w:rsid w:val="00033ADB"/>
    <w:rsid w:val="00033FA0"/>
    <w:rsid w:val="00035464"/>
    <w:rsid w:val="00037A45"/>
    <w:rsid w:val="00037C78"/>
    <w:rsid w:val="00040A8A"/>
    <w:rsid w:val="00040F51"/>
    <w:rsid w:val="0004102C"/>
    <w:rsid w:val="000413A8"/>
    <w:rsid w:val="000417A7"/>
    <w:rsid w:val="00041C65"/>
    <w:rsid w:val="00051DF3"/>
    <w:rsid w:val="00052329"/>
    <w:rsid w:val="000524DB"/>
    <w:rsid w:val="00055860"/>
    <w:rsid w:val="00057574"/>
    <w:rsid w:val="000602A0"/>
    <w:rsid w:val="0006061E"/>
    <w:rsid w:val="00061A4B"/>
    <w:rsid w:val="000623A9"/>
    <w:rsid w:val="00064B00"/>
    <w:rsid w:val="00065EE8"/>
    <w:rsid w:val="00066254"/>
    <w:rsid w:val="00067612"/>
    <w:rsid w:val="00076CF7"/>
    <w:rsid w:val="00081710"/>
    <w:rsid w:val="0008215B"/>
    <w:rsid w:val="00082A8A"/>
    <w:rsid w:val="000838D4"/>
    <w:rsid w:val="00086B2E"/>
    <w:rsid w:val="00087691"/>
    <w:rsid w:val="00094EFB"/>
    <w:rsid w:val="000961F3"/>
    <w:rsid w:val="000A67C0"/>
    <w:rsid w:val="000B07B2"/>
    <w:rsid w:val="000B16DC"/>
    <w:rsid w:val="000B3420"/>
    <w:rsid w:val="000B3A50"/>
    <w:rsid w:val="000B444A"/>
    <w:rsid w:val="000B572C"/>
    <w:rsid w:val="000B6E0E"/>
    <w:rsid w:val="000C0ABE"/>
    <w:rsid w:val="000C23EE"/>
    <w:rsid w:val="000C2D69"/>
    <w:rsid w:val="000C4F68"/>
    <w:rsid w:val="000C532C"/>
    <w:rsid w:val="000D1241"/>
    <w:rsid w:val="000D1C6F"/>
    <w:rsid w:val="000D31AD"/>
    <w:rsid w:val="000D4852"/>
    <w:rsid w:val="000D5521"/>
    <w:rsid w:val="000D5CFC"/>
    <w:rsid w:val="000D5DF4"/>
    <w:rsid w:val="000E07E3"/>
    <w:rsid w:val="000E1C98"/>
    <w:rsid w:val="000E4054"/>
    <w:rsid w:val="000E4E55"/>
    <w:rsid w:val="000E58E5"/>
    <w:rsid w:val="000E6D02"/>
    <w:rsid w:val="000F5BC5"/>
    <w:rsid w:val="000F7BC0"/>
    <w:rsid w:val="00101CDD"/>
    <w:rsid w:val="001026E9"/>
    <w:rsid w:val="001034C5"/>
    <w:rsid w:val="00103A07"/>
    <w:rsid w:val="00104C11"/>
    <w:rsid w:val="00106386"/>
    <w:rsid w:val="0010650E"/>
    <w:rsid w:val="0011385A"/>
    <w:rsid w:val="00113B96"/>
    <w:rsid w:val="00114D80"/>
    <w:rsid w:val="00117DA4"/>
    <w:rsid w:val="00121214"/>
    <w:rsid w:val="0012169F"/>
    <w:rsid w:val="0012221A"/>
    <w:rsid w:val="00122278"/>
    <w:rsid w:val="0012253C"/>
    <w:rsid w:val="00123E7F"/>
    <w:rsid w:val="001241F7"/>
    <w:rsid w:val="00124E13"/>
    <w:rsid w:val="00124F1E"/>
    <w:rsid w:val="00125F3B"/>
    <w:rsid w:val="00126449"/>
    <w:rsid w:val="00126863"/>
    <w:rsid w:val="0013412F"/>
    <w:rsid w:val="00134D2B"/>
    <w:rsid w:val="00135D70"/>
    <w:rsid w:val="00136371"/>
    <w:rsid w:val="0013659C"/>
    <w:rsid w:val="00136E49"/>
    <w:rsid w:val="00137B6B"/>
    <w:rsid w:val="00137C5C"/>
    <w:rsid w:val="00140336"/>
    <w:rsid w:val="00140652"/>
    <w:rsid w:val="00144015"/>
    <w:rsid w:val="001460DE"/>
    <w:rsid w:val="00152F37"/>
    <w:rsid w:val="00160A4E"/>
    <w:rsid w:val="001626DF"/>
    <w:rsid w:val="0016686A"/>
    <w:rsid w:val="00171F77"/>
    <w:rsid w:val="001741FD"/>
    <w:rsid w:val="001744E1"/>
    <w:rsid w:val="001748A0"/>
    <w:rsid w:val="0017514D"/>
    <w:rsid w:val="0017556B"/>
    <w:rsid w:val="00177E54"/>
    <w:rsid w:val="00180B03"/>
    <w:rsid w:val="0018249D"/>
    <w:rsid w:val="00183C7E"/>
    <w:rsid w:val="00183DF6"/>
    <w:rsid w:val="00184C06"/>
    <w:rsid w:val="00185AC6"/>
    <w:rsid w:val="00186406"/>
    <w:rsid w:val="001864FD"/>
    <w:rsid w:val="00186953"/>
    <w:rsid w:val="00186BFF"/>
    <w:rsid w:val="001902BC"/>
    <w:rsid w:val="001926B0"/>
    <w:rsid w:val="00192E4F"/>
    <w:rsid w:val="00192EC2"/>
    <w:rsid w:val="001A0610"/>
    <w:rsid w:val="001B112B"/>
    <w:rsid w:val="001B1256"/>
    <w:rsid w:val="001B18DB"/>
    <w:rsid w:val="001B1D93"/>
    <w:rsid w:val="001B3154"/>
    <w:rsid w:val="001B32EE"/>
    <w:rsid w:val="001B3D16"/>
    <w:rsid w:val="001B690B"/>
    <w:rsid w:val="001C147E"/>
    <w:rsid w:val="001C3D8A"/>
    <w:rsid w:val="001C47D7"/>
    <w:rsid w:val="001C66CB"/>
    <w:rsid w:val="001C6F45"/>
    <w:rsid w:val="001C74AC"/>
    <w:rsid w:val="001D2260"/>
    <w:rsid w:val="001D22B6"/>
    <w:rsid w:val="001D2635"/>
    <w:rsid w:val="001D652D"/>
    <w:rsid w:val="001D682A"/>
    <w:rsid w:val="001E26BB"/>
    <w:rsid w:val="001E293D"/>
    <w:rsid w:val="001E67E0"/>
    <w:rsid w:val="001E6930"/>
    <w:rsid w:val="001F066D"/>
    <w:rsid w:val="001F13CC"/>
    <w:rsid w:val="001F7A78"/>
    <w:rsid w:val="002011E4"/>
    <w:rsid w:val="002018FC"/>
    <w:rsid w:val="0020306A"/>
    <w:rsid w:val="0020490B"/>
    <w:rsid w:val="00206F17"/>
    <w:rsid w:val="00207B9D"/>
    <w:rsid w:val="00211386"/>
    <w:rsid w:val="00211F7D"/>
    <w:rsid w:val="00212A09"/>
    <w:rsid w:val="00213155"/>
    <w:rsid w:val="002144E3"/>
    <w:rsid w:val="0021572B"/>
    <w:rsid w:val="0021580B"/>
    <w:rsid w:val="00215B09"/>
    <w:rsid w:val="00217AFB"/>
    <w:rsid w:val="0022200D"/>
    <w:rsid w:val="00222AF7"/>
    <w:rsid w:val="002244F5"/>
    <w:rsid w:val="0022543F"/>
    <w:rsid w:val="0022605F"/>
    <w:rsid w:val="0022638B"/>
    <w:rsid w:val="0023031A"/>
    <w:rsid w:val="00230EB1"/>
    <w:rsid w:val="00232AED"/>
    <w:rsid w:val="00234E37"/>
    <w:rsid w:val="00235D7C"/>
    <w:rsid w:val="00244450"/>
    <w:rsid w:val="002457EB"/>
    <w:rsid w:val="00245F26"/>
    <w:rsid w:val="00251703"/>
    <w:rsid w:val="00254A93"/>
    <w:rsid w:val="00254B9A"/>
    <w:rsid w:val="00255D7B"/>
    <w:rsid w:val="00256041"/>
    <w:rsid w:val="00260CC8"/>
    <w:rsid w:val="00260D36"/>
    <w:rsid w:val="002611FA"/>
    <w:rsid w:val="0026154B"/>
    <w:rsid w:val="00261FD3"/>
    <w:rsid w:val="0026320B"/>
    <w:rsid w:val="0026379A"/>
    <w:rsid w:val="0026452E"/>
    <w:rsid w:val="00264A99"/>
    <w:rsid w:val="002658B0"/>
    <w:rsid w:val="00270421"/>
    <w:rsid w:val="00270855"/>
    <w:rsid w:val="00271651"/>
    <w:rsid w:val="00271F10"/>
    <w:rsid w:val="00271F80"/>
    <w:rsid w:val="002728BF"/>
    <w:rsid w:val="00272D57"/>
    <w:rsid w:val="00272DEF"/>
    <w:rsid w:val="00273638"/>
    <w:rsid w:val="00283B0D"/>
    <w:rsid w:val="00284805"/>
    <w:rsid w:val="00284833"/>
    <w:rsid w:val="00285099"/>
    <w:rsid w:val="00286881"/>
    <w:rsid w:val="00287C86"/>
    <w:rsid w:val="0029057C"/>
    <w:rsid w:val="002A0029"/>
    <w:rsid w:val="002A0FB0"/>
    <w:rsid w:val="002A3B1F"/>
    <w:rsid w:val="002A5CF2"/>
    <w:rsid w:val="002B09EB"/>
    <w:rsid w:val="002B0C05"/>
    <w:rsid w:val="002B1577"/>
    <w:rsid w:val="002B1F1D"/>
    <w:rsid w:val="002B214A"/>
    <w:rsid w:val="002B551C"/>
    <w:rsid w:val="002B5B01"/>
    <w:rsid w:val="002B6A59"/>
    <w:rsid w:val="002B7F38"/>
    <w:rsid w:val="002C02DF"/>
    <w:rsid w:val="002C1622"/>
    <w:rsid w:val="002C20EE"/>
    <w:rsid w:val="002C2B0A"/>
    <w:rsid w:val="002C55C3"/>
    <w:rsid w:val="002C62DC"/>
    <w:rsid w:val="002C72D5"/>
    <w:rsid w:val="002D1AB3"/>
    <w:rsid w:val="002D1C30"/>
    <w:rsid w:val="002D33E4"/>
    <w:rsid w:val="002D4158"/>
    <w:rsid w:val="002D5718"/>
    <w:rsid w:val="002E00EC"/>
    <w:rsid w:val="002E2232"/>
    <w:rsid w:val="002E29DA"/>
    <w:rsid w:val="002E72C4"/>
    <w:rsid w:val="002E73FC"/>
    <w:rsid w:val="002F19C5"/>
    <w:rsid w:val="002F1F17"/>
    <w:rsid w:val="002F4160"/>
    <w:rsid w:val="002F4773"/>
    <w:rsid w:val="002F4EE1"/>
    <w:rsid w:val="002F6D7D"/>
    <w:rsid w:val="002F6F3C"/>
    <w:rsid w:val="003007AF"/>
    <w:rsid w:val="00301C7A"/>
    <w:rsid w:val="00302F81"/>
    <w:rsid w:val="00304793"/>
    <w:rsid w:val="003072F9"/>
    <w:rsid w:val="003077BC"/>
    <w:rsid w:val="00311792"/>
    <w:rsid w:val="00311E8E"/>
    <w:rsid w:val="00313563"/>
    <w:rsid w:val="00314901"/>
    <w:rsid w:val="00314D25"/>
    <w:rsid w:val="00315724"/>
    <w:rsid w:val="00316976"/>
    <w:rsid w:val="00317385"/>
    <w:rsid w:val="003215BB"/>
    <w:rsid w:val="0032254A"/>
    <w:rsid w:val="003227A8"/>
    <w:rsid w:val="0033052D"/>
    <w:rsid w:val="0033066F"/>
    <w:rsid w:val="00330D03"/>
    <w:rsid w:val="00331DE9"/>
    <w:rsid w:val="003346D4"/>
    <w:rsid w:val="00334EB0"/>
    <w:rsid w:val="00335C50"/>
    <w:rsid w:val="00341722"/>
    <w:rsid w:val="003446A0"/>
    <w:rsid w:val="00344E48"/>
    <w:rsid w:val="003451AA"/>
    <w:rsid w:val="003467CD"/>
    <w:rsid w:val="00350239"/>
    <w:rsid w:val="003512B0"/>
    <w:rsid w:val="0035193B"/>
    <w:rsid w:val="00357497"/>
    <w:rsid w:val="00361DA4"/>
    <w:rsid w:val="00364645"/>
    <w:rsid w:val="0036488C"/>
    <w:rsid w:val="003677DE"/>
    <w:rsid w:val="00371DF5"/>
    <w:rsid w:val="00374A72"/>
    <w:rsid w:val="00374D71"/>
    <w:rsid w:val="0037635B"/>
    <w:rsid w:val="00381186"/>
    <w:rsid w:val="003828E0"/>
    <w:rsid w:val="003834A0"/>
    <w:rsid w:val="003834FF"/>
    <w:rsid w:val="00384844"/>
    <w:rsid w:val="00386302"/>
    <w:rsid w:val="0038793A"/>
    <w:rsid w:val="00387BBE"/>
    <w:rsid w:val="0039169B"/>
    <w:rsid w:val="003916D7"/>
    <w:rsid w:val="00393E4F"/>
    <w:rsid w:val="0039579E"/>
    <w:rsid w:val="00396213"/>
    <w:rsid w:val="00397AFE"/>
    <w:rsid w:val="003A01B7"/>
    <w:rsid w:val="003A0EAB"/>
    <w:rsid w:val="003A1413"/>
    <w:rsid w:val="003A216D"/>
    <w:rsid w:val="003A3C70"/>
    <w:rsid w:val="003A3E0C"/>
    <w:rsid w:val="003B1887"/>
    <w:rsid w:val="003B19D2"/>
    <w:rsid w:val="003B2BC7"/>
    <w:rsid w:val="003B4DDC"/>
    <w:rsid w:val="003B4EAE"/>
    <w:rsid w:val="003B5329"/>
    <w:rsid w:val="003B59F2"/>
    <w:rsid w:val="003B5BAB"/>
    <w:rsid w:val="003B5F8E"/>
    <w:rsid w:val="003B6C45"/>
    <w:rsid w:val="003C0103"/>
    <w:rsid w:val="003C07DB"/>
    <w:rsid w:val="003C0E87"/>
    <w:rsid w:val="003C145E"/>
    <w:rsid w:val="003C3386"/>
    <w:rsid w:val="003C616B"/>
    <w:rsid w:val="003C753E"/>
    <w:rsid w:val="003C7732"/>
    <w:rsid w:val="003D0D40"/>
    <w:rsid w:val="003D21EE"/>
    <w:rsid w:val="003D2A30"/>
    <w:rsid w:val="003D2BC9"/>
    <w:rsid w:val="003D5DEE"/>
    <w:rsid w:val="003D688F"/>
    <w:rsid w:val="003D78E9"/>
    <w:rsid w:val="003E07D4"/>
    <w:rsid w:val="003E1111"/>
    <w:rsid w:val="003E402E"/>
    <w:rsid w:val="003E48EC"/>
    <w:rsid w:val="003E4D61"/>
    <w:rsid w:val="003E5FE3"/>
    <w:rsid w:val="003E6BA7"/>
    <w:rsid w:val="003E74B6"/>
    <w:rsid w:val="003F3057"/>
    <w:rsid w:val="003F6EBF"/>
    <w:rsid w:val="00401626"/>
    <w:rsid w:val="00402F43"/>
    <w:rsid w:val="00403104"/>
    <w:rsid w:val="00403BFE"/>
    <w:rsid w:val="00403CEA"/>
    <w:rsid w:val="0040482C"/>
    <w:rsid w:val="00404A5B"/>
    <w:rsid w:val="00407821"/>
    <w:rsid w:val="00407E03"/>
    <w:rsid w:val="004102F7"/>
    <w:rsid w:val="00410530"/>
    <w:rsid w:val="0041472B"/>
    <w:rsid w:val="00414889"/>
    <w:rsid w:val="0041538A"/>
    <w:rsid w:val="00415C54"/>
    <w:rsid w:val="00416312"/>
    <w:rsid w:val="0041640F"/>
    <w:rsid w:val="004201F8"/>
    <w:rsid w:val="0042327F"/>
    <w:rsid w:val="00424E9D"/>
    <w:rsid w:val="004261C3"/>
    <w:rsid w:val="004278D2"/>
    <w:rsid w:val="00427906"/>
    <w:rsid w:val="004324A0"/>
    <w:rsid w:val="0043570E"/>
    <w:rsid w:val="00435A41"/>
    <w:rsid w:val="00435F5F"/>
    <w:rsid w:val="004373A0"/>
    <w:rsid w:val="00441936"/>
    <w:rsid w:val="00443264"/>
    <w:rsid w:val="00444B63"/>
    <w:rsid w:val="004466A1"/>
    <w:rsid w:val="004505DD"/>
    <w:rsid w:val="0045061B"/>
    <w:rsid w:val="00450A62"/>
    <w:rsid w:val="00453B13"/>
    <w:rsid w:val="00453E1C"/>
    <w:rsid w:val="00456C79"/>
    <w:rsid w:val="0045713F"/>
    <w:rsid w:val="004605F0"/>
    <w:rsid w:val="00460D0D"/>
    <w:rsid w:val="00460E48"/>
    <w:rsid w:val="00462C4C"/>
    <w:rsid w:val="00464671"/>
    <w:rsid w:val="004646E0"/>
    <w:rsid w:val="00467CFE"/>
    <w:rsid w:val="00471B54"/>
    <w:rsid w:val="004752FB"/>
    <w:rsid w:val="0047548B"/>
    <w:rsid w:val="00477BC4"/>
    <w:rsid w:val="00480A5D"/>
    <w:rsid w:val="004847CF"/>
    <w:rsid w:val="00484A12"/>
    <w:rsid w:val="00484C65"/>
    <w:rsid w:val="00494B64"/>
    <w:rsid w:val="004968EE"/>
    <w:rsid w:val="00496DA2"/>
    <w:rsid w:val="004A0B2B"/>
    <w:rsid w:val="004A1C35"/>
    <w:rsid w:val="004A275C"/>
    <w:rsid w:val="004A3271"/>
    <w:rsid w:val="004A3759"/>
    <w:rsid w:val="004A3CAD"/>
    <w:rsid w:val="004A5523"/>
    <w:rsid w:val="004A6DD6"/>
    <w:rsid w:val="004B279F"/>
    <w:rsid w:val="004B5657"/>
    <w:rsid w:val="004B5A81"/>
    <w:rsid w:val="004B7E9D"/>
    <w:rsid w:val="004C073D"/>
    <w:rsid w:val="004C2EF8"/>
    <w:rsid w:val="004C3405"/>
    <w:rsid w:val="004C6673"/>
    <w:rsid w:val="004D2003"/>
    <w:rsid w:val="004D310B"/>
    <w:rsid w:val="004D3952"/>
    <w:rsid w:val="004D528F"/>
    <w:rsid w:val="004D7B1E"/>
    <w:rsid w:val="004E1BAF"/>
    <w:rsid w:val="004E270E"/>
    <w:rsid w:val="004E30E5"/>
    <w:rsid w:val="004E3361"/>
    <w:rsid w:val="004E36D9"/>
    <w:rsid w:val="004E3D55"/>
    <w:rsid w:val="004E3DC4"/>
    <w:rsid w:val="004E4017"/>
    <w:rsid w:val="004E6023"/>
    <w:rsid w:val="004F0E03"/>
    <w:rsid w:val="004F1026"/>
    <w:rsid w:val="004F10DB"/>
    <w:rsid w:val="004F28C7"/>
    <w:rsid w:val="004F3CD0"/>
    <w:rsid w:val="00501ACC"/>
    <w:rsid w:val="00501BC7"/>
    <w:rsid w:val="00501F24"/>
    <w:rsid w:val="005047AB"/>
    <w:rsid w:val="00504C77"/>
    <w:rsid w:val="00512AD0"/>
    <w:rsid w:val="005153B7"/>
    <w:rsid w:val="00515DFF"/>
    <w:rsid w:val="0052010A"/>
    <w:rsid w:val="00520AB7"/>
    <w:rsid w:val="00524FDB"/>
    <w:rsid w:val="005251AE"/>
    <w:rsid w:val="005265F1"/>
    <w:rsid w:val="005265F7"/>
    <w:rsid w:val="00526797"/>
    <w:rsid w:val="0052726E"/>
    <w:rsid w:val="005274B2"/>
    <w:rsid w:val="005320C4"/>
    <w:rsid w:val="00536939"/>
    <w:rsid w:val="005369AA"/>
    <w:rsid w:val="00542FB2"/>
    <w:rsid w:val="00544D44"/>
    <w:rsid w:val="00544F62"/>
    <w:rsid w:val="00547A3F"/>
    <w:rsid w:val="005517E9"/>
    <w:rsid w:val="00551A90"/>
    <w:rsid w:val="005521A1"/>
    <w:rsid w:val="00554921"/>
    <w:rsid w:val="00556196"/>
    <w:rsid w:val="005606B8"/>
    <w:rsid w:val="00560A67"/>
    <w:rsid w:val="005613E3"/>
    <w:rsid w:val="00561534"/>
    <w:rsid w:val="005628D9"/>
    <w:rsid w:val="00562D9E"/>
    <w:rsid w:val="0056381F"/>
    <w:rsid w:val="00567445"/>
    <w:rsid w:val="00570C4C"/>
    <w:rsid w:val="005717D9"/>
    <w:rsid w:val="00572014"/>
    <w:rsid w:val="0057310C"/>
    <w:rsid w:val="005811F9"/>
    <w:rsid w:val="00581BB8"/>
    <w:rsid w:val="00583FCA"/>
    <w:rsid w:val="005840F0"/>
    <w:rsid w:val="00584F6C"/>
    <w:rsid w:val="00585EC2"/>
    <w:rsid w:val="00590454"/>
    <w:rsid w:val="00590A4B"/>
    <w:rsid w:val="00590F16"/>
    <w:rsid w:val="005921B2"/>
    <w:rsid w:val="005922B8"/>
    <w:rsid w:val="00592DB5"/>
    <w:rsid w:val="005978EF"/>
    <w:rsid w:val="005A448F"/>
    <w:rsid w:val="005A4960"/>
    <w:rsid w:val="005A4EEE"/>
    <w:rsid w:val="005A53AB"/>
    <w:rsid w:val="005B1B84"/>
    <w:rsid w:val="005B3C63"/>
    <w:rsid w:val="005B3D81"/>
    <w:rsid w:val="005B7591"/>
    <w:rsid w:val="005B794C"/>
    <w:rsid w:val="005C190A"/>
    <w:rsid w:val="005C7210"/>
    <w:rsid w:val="005C7A4A"/>
    <w:rsid w:val="005C7D48"/>
    <w:rsid w:val="005D43EF"/>
    <w:rsid w:val="005D565A"/>
    <w:rsid w:val="005E03BE"/>
    <w:rsid w:val="005E0FA6"/>
    <w:rsid w:val="005E2DC0"/>
    <w:rsid w:val="005E5B6A"/>
    <w:rsid w:val="005E602E"/>
    <w:rsid w:val="005E6438"/>
    <w:rsid w:val="005E6A51"/>
    <w:rsid w:val="005F037C"/>
    <w:rsid w:val="005F11D1"/>
    <w:rsid w:val="005F1410"/>
    <w:rsid w:val="005F33A7"/>
    <w:rsid w:val="005F347A"/>
    <w:rsid w:val="005F7507"/>
    <w:rsid w:val="005F7BFB"/>
    <w:rsid w:val="006003F2"/>
    <w:rsid w:val="006026ED"/>
    <w:rsid w:val="00602FC3"/>
    <w:rsid w:val="006057F0"/>
    <w:rsid w:val="00606A36"/>
    <w:rsid w:val="00610892"/>
    <w:rsid w:val="006115D2"/>
    <w:rsid w:val="00612160"/>
    <w:rsid w:val="00612E07"/>
    <w:rsid w:val="00613243"/>
    <w:rsid w:val="006171A3"/>
    <w:rsid w:val="00617B8D"/>
    <w:rsid w:val="00620E39"/>
    <w:rsid w:val="00621990"/>
    <w:rsid w:val="00621AAD"/>
    <w:rsid w:val="0062392B"/>
    <w:rsid w:val="00624164"/>
    <w:rsid w:val="00630131"/>
    <w:rsid w:val="00630E06"/>
    <w:rsid w:val="006326A7"/>
    <w:rsid w:val="00633ADC"/>
    <w:rsid w:val="00633B65"/>
    <w:rsid w:val="00634F99"/>
    <w:rsid w:val="00635354"/>
    <w:rsid w:val="006414FD"/>
    <w:rsid w:val="0064436B"/>
    <w:rsid w:val="0064460D"/>
    <w:rsid w:val="00646D2A"/>
    <w:rsid w:val="006476BE"/>
    <w:rsid w:val="00650E5E"/>
    <w:rsid w:val="00651861"/>
    <w:rsid w:val="00651B5B"/>
    <w:rsid w:val="00652476"/>
    <w:rsid w:val="00652A41"/>
    <w:rsid w:val="00660AD8"/>
    <w:rsid w:val="00662E81"/>
    <w:rsid w:val="006632EA"/>
    <w:rsid w:val="00666ACF"/>
    <w:rsid w:val="00670FA1"/>
    <w:rsid w:val="00671C5D"/>
    <w:rsid w:val="006723A5"/>
    <w:rsid w:val="00672A89"/>
    <w:rsid w:val="006744F7"/>
    <w:rsid w:val="0067621F"/>
    <w:rsid w:val="00676A6B"/>
    <w:rsid w:val="00676AB7"/>
    <w:rsid w:val="00681404"/>
    <w:rsid w:val="006868E8"/>
    <w:rsid w:val="00686F0E"/>
    <w:rsid w:val="00687333"/>
    <w:rsid w:val="00687E76"/>
    <w:rsid w:val="00690DAE"/>
    <w:rsid w:val="0069108C"/>
    <w:rsid w:val="006918CB"/>
    <w:rsid w:val="006920FB"/>
    <w:rsid w:val="006937CA"/>
    <w:rsid w:val="00695795"/>
    <w:rsid w:val="00695D7B"/>
    <w:rsid w:val="006A1452"/>
    <w:rsid w:val="006A1A7B"/>
    <w:rsid w:val="006A2003"/>
    <w:rsid w:val="006A20D5"/>
    <w:rsid w:val="006A2FD1"/>
    <w:rsid w:val="006A38FA"/>
    <w:rsid w:val="006A453D"/>
    <w:rsid w:val="006A5329"/>
    <w:rsid w:val="006B20E6"/>
    <w:rsid w:val="006B2252"/>
    <w:rsid w:val="006B3EAB"/>
    <w:rsid w:val="006B61BB"/>
    <w:rsid w:val="006B6444"/>
    <w:rsid w:val="006D5875"/>
    <w:rsid w:val="006D76C9"/>
    <w:rsid w:val="006E4104"/>
    <w:rsid w:val="006F0A78"/>
    <w:rsid w:val="006F18D4"/>
    <w:rsid w:val="006F405C"/>
    <w:rsid w:val="00704AAC"/>
    <w:rsid w:val="007067F6"/>
    <w:rsid w:val="007106B3"/>
    <w:rsid w:val="007213AE"/>
    <w:rsid w:val="00722A0F"/>
    <w:rsid w:val="00723634"/>
    <w:rsid w:val="00723CEC"/>
    <w:rsid w:val="00725193"/>
    <w:rsid w:val="00725857"/>
    <w:rsid w:val="007276BF"/>
    <w:rsid w:val="00727884"/>
    <w:rsid w:val="0073067B"/>
    <w:rsid w:val="00731641"/>
    <w:rsid w:val="0073275F"/>
    <w:rsid w:val="0073409F"/>
    <w:rsid w:val="00734B11"/>
    <w:rsid w:val="00735B93"/>
    <w:rsid w:val="007403F9"/>
    <w:rsid w:val="00740762"/>
    <w:rsid w:val="007416A0"/>
    <w:rsid w:val="0074191D"/>
    <w:rsid w:val="00744D1C"/>
    <w:rsid w:val="00745AF2"/>
    <w:rsid w:val="00753551"/>
    <w:rsid w:val="007536B0"/>
    <w:rsid w:val="0075385A"/>
    <w:rsid w:val="00754423"/>
    <w:rsid w:val="00761186"/>
    <w:rsid w:val="00761587"/>
    <w:rsid w:val="007641C9"/>
    <w:rsid w:val="007669C9"/>
    <w:rsid w:val="00766E6E"/>
    <w:rsid w:val="00766FC4"/>
    <w:rsid w:val="00767819"/>
    <w:rsid w:val="00767D3B"/>
    <w:rsid w:val="00770393"/>
    <w:rsid w:val="00772C86"/>
    <w:rsid w:val="0078258F"/>
    <w:rsid w:val="007836BD"/>
    <w:rsid w:val="007836F0"/>
    <w:rsid w:val="0078412C"/>
    <w:rsid w:val="00785198"/>
    <w:rsid w:val="00791F39"/>
    <w:rsid w:val="007922F0"/>
    <w:rsid w:val="00793508"/>
    <w:rsid w:val="0079460E"/>
    <w:rsid w:val="007955A3"/>
    <w:rsid w:val="00795D3E"/>
    <w:rsid w:val="00797C2C"/>
    <w:rsid w:val="007A1A92"/>
    <w:rsid w:val="007A3022"/>
    <w:rsid w:val="007A3B5E"/>
    <w:rsid w:val="007A5FC1"/>
    <w:rsid w:val="007A6B8C"/>
    <w:rsid w:val="007A6D29"/>
    <w:rsid w:val="007B45F5"/>
    <w:rsid w:val="007B4B01"/>
    <w:rsid w:val="007B60A4"/>
    <w:rsid w:val="007B7333"/>
    <w:rsid w:val="007C17C6"/>
    <w:rsid w:val="007C31AE"/>
    <w:rsid w:val="007C39B1"/>
    <w:rsid w:val="007C42A1"/>
    <w:rsid w:val="007C637A"/>
    <w:rsid w:val="007D341E"/>
    <w:rsid w:val="007D5C00"/>
    <w:rsid w:val="007D69AE"/>
    <w:rsid w:val="007D6BA9"/>
    <w:rsid w:val="007D7A53"/>
    <w:rsid w:val="007E6DEB"/>
    <w:rsid w:val="007F0A6B"/>
    <w:rsid w:val="007F17AD"/>
    <w:rsid w:val="007F208F"/>
    <w:rsid w:val="007F2894"/>
    <w:rsid w:val="007F2A22"/>
    <w:rsid w:val="007F4B0C"/>
    <w:rsid w:val="007F623A"/>
    <w:rsid w:val="008003CD"/>
    <w:rsid w:val="008034D5"/>
    <w:rsid w:val="00803F21"/>
    <w:rsid w:val="00805475"/>
    <w:rsid w:val="00806483"/>
    <w:rsid w:val="008064FF"/>
    <w:rsid w:val="00816B4B"/>
    <w:rsid w:val="008171BC"/>
    <w:rsid w:val="00817B8C"/>
    <w:rsid w:val="00817D29"/>
    <w:rsid w:val="008214E1"/>
    <w:rsid w:val="00821912"/>
    <w:rsid w:val="00825E3B"/>
    <w:rsid w:val="008271CA"/>
    <w:rsid w:val="00831016"/>
    <w:rsid w:val="008330F0"/>
    <w:rsid w:val="008344FF"/>
    <w:rsid w:val="008361D2"/>
    <w:rsid w:val="008366EB"/>
    <w:rsid w:val="0083760D"/>
    <w:rsid w:val="00840BC7"/>
    <w:rsid w:val="008435AA"/>
    <w:rsid w:val="00844197"/>
    <w:rsid w:val="0084431C"/>
    <w:rsid w:val="00845000"/>
    <w:rsid w:val="008459CA"/>
    <w:rsid w:val="008503CB"/>
    <w:rsid w:val="00850443"/>
    <w:rsid w:val="008515DD"/>
    <w:rsid w:val="00852201"/>
    <w:rsid w:val="00852D20"/>
    <w:rsid w:val="0085307E"/>
    <w:rsid w:val="008556A7"/>
    <w:rsid w:val="00855AD7"/>
    <w:rsid w:val="00856D80"/>
    <w:rsid w:val="00857C33"/>
    <w:rsid w:val="0086085E"/>
    <w:rsid w:val="00860868"/>
    <w:rsid w:val="00860901"/>
    <w:rsid w:val="00860AC0"/>
    <w:rsid w:val="00860F2A"/>
    <w:rsid w:val="00862100"/>
    <w:rsid w:val="008647FE"/>
    <w:rsid w:val="00870798"/>
    <w:rsid w:val="00870EB5"/>
    <w:rsid w:val="00872176"/>
    <w:rsid w:val="00873AA0"/>
    <w:rsid w:val="00873AA7"/>
    <w:rsid w:val="00873E8D"/>
    <w:rsid w:val="00874580"/>
    <w:rsid w:val="00875AE5"/>
    <w:rsid w:val="00877857"/>
    <w:rsid w:val="0088033F"/>
    <w:rsid w:val="0088251D"/>
    <w:rsid w:val="00883788"/>
    <w:rsid w:val="00884A45"/>
    <w:rsid w:val="00884C71"/>
    <w:rsid w:val="008877E2"/>
    <w:rsid w:val="00890418"/>
    <w:rsid w:val="00890669"/>
    <w:rsid w:val="00890ED7"/>
    <w:rsid w:val="008928B7"/>
    <w:rsid w:val="008948DB"/>
    <w:rsid w:val="0089636F"/>
    <w:rsid w:val="00896F10"/>
    <w:rsid w:val="0089702F"/>
    <w:rsid w:val="00897615"/>
    <w:rsid w:val="00897CC3"/>
    <w:rsid w:val="008A1814"/>
    <w:rsid w:val="008A21C4"/>
    <w:rsid w:val="008A283D"/>
    <w:rsid w:val="008A5242"/>
    <w:rsid w:val="008A5A29"/>
    <w:rsid w:val="008B0B05"/>
    <w:rsid w:val="008B43AA"/>
    <w:rsid w:val="008C2DB3"/>
    <w:rsid w:val="008C43FF"/>
    <w:rsid w:val="008C564D"/>
    <w:rsid w:val="008D0317"/>
    <w:rsid w:val="008D074A"/>
    <w:rsid w:val="008D29BF"/>
    <w:rsid w:val="008D5DAD"/>
    <w:rsid w:val="008D64B3"/>
    <w:rsid w:val="008D67A3"/>
    <w:rsid w:val="008D6A30"/>
    <w:rsid w:val="008D70F6"/>
    <w:rsid w:val="008E4E31"/>
    <w:rsid w:val="008E5916"/>
    <w:rsid w:val="008E780C"/>
    <w:rsid w:val="008E7CCE"/>
    <w:rsid w:val="008F10FB"/>
    <w:rsid w:val="008F43A5"/>
    <w:rsid w:val="008F465C"/>
    <w:rsid w:val="008F640D"/>
    <w:rsid w:val="008F7179"/>
    <w:rsid w:val="00900D77"/>
    <w:rsid w:val="00900F92"/>
    <w:rsid w:val="00902AD5"/>
    <w:rsid w:val="00906B6E"/>
    <w:rsid w:val="00906E37"/>
    <w:rsid w:val="009116A0"/>
    <w:rsid w:val="00915EDF"/>
    <w:rsid w:val="00917A07"/>
    <w:rsid w:val="00917EAA"/>
    <w:rsid w:val="00921998"/>
    <w:rsid w:val="00926143"/>
    <w:rsid w:val="00926500"/>
    <w:rsid w:val="0092766E"/>
    <w:rsid w:val="00927EDF"/>
    <w:rsid w:val="0093313F"/>
    <w:rsid w:val="00933212"/>
    <w:rsid w:val="009418BC"/>
    <w:rsid w:val="00942B65"/>
    <w:rsid w:val="00943F79"/>
    <w:rsid w:val="00945CD2"/>
    <w:rsid w:val="00945F91"/>
    <w:rsid w:val="009463DB"/>
    <w:rsid w:val="0095016B"/>
    <w:rsid w:val="0095099C"/>
    <w:rsid w:val="00950B11"/>
    <w:rsid w:val="009516E7"/>
    <w:rsid w:val="0095491F"/>
    <w:rsid w:val="00954E1B"/>
    <w:rsid w:val="009551BE"/>
    <w:rsid w:val="00956507"/>
    <w:rsid w:val="00956CE0"/>
    <w:rsid w:val="009579BB"/>
    <w:rsid w:val="009620B8"/>
    <w:rsid w:val="00962DA8"/>
    <w:rsid w:val="00963374"/>
    <w:rsid w:val="009648EB"/>
    <w:rsid w:val="009668D8"/>
    <w:rsid w:val="00967029"/>
    <w:rsid w:val="009672BF"/>
    <w:rsid w:val="009675C8"/>
    <w:rsid w:val="00967781"/>
    <w:rsid w:val="009700D4"/>
    <w:rsid w:val="00971303"/>
    <w:rsid w:val="009752C8"/>
    <w:rsid w:val="009773C2"/>
    <w:rsid w:val="00980077"/>
    <w:rsid w:val="009800C0"/>
    <w:rsid w:val="00981C8C"/>
    <w:rsid w:val="00983AA0"/>
    <w:rsid w:val="0098472E"/>
    <w:rsid w:val="00984787"/>
    <w:rsid w:val="00985302"/>
    <w:rsid w:val="00992F1C"/>
    <w:rsid w:val="00993C97"/>
    <w:rsid w:val="0099702C"/>
    <w:rsid w:val="009A3E0B"/>
    <w:rsid w:val="009A4BD7"/>
    <w:rsid w:val="009A53A9"/>
    <w:rsid w:val="009B068D"/>
    <w:rsid w:val="009B1860"/>
    <w:rsid w:val="009B24DF"/>
    <w:rsid w:val="009B3697"/>
    <w:rsid w:val="009B6CC9"/>
    <w:rsid w:val="009C1AAB"/>
    <w:rsid w:val="009C53EE"/>
    <w:rsid w:val="009D3367"/>
    <w:rsid w:val="009D3767"/>
    <w:rsid w:val="009D3974"/>
    <w:rsid w:val="009D5677"/>
    <w:rsid w:val="009E22E9"/>
    <w:rsid w:val="009E4E58"/>
    <w:rsid w:val="009F1FE0"/>
    <w:rsid w:val="009F3AD8"/>
    <w:rsid w:val="009F4ACD"/>
    <w:rsid w:val="009F54A8"/>
    <w:rsid w:val="009F5ABA"/>
    <w:rsid w:val="00A0008C"/>
    <w:rsid w:val="00A017F8"/>
    <w:rsid w:val="00A0187B"/>
    <w:rsid w:val="00A057F8"/>
    <w:rsid w:val="00A058EF"/>
    <w:rsid w:val="00A0653C"/>
    <w:rsid w:val="00A105F2"/>
    <w:rsid w:val="00A119EF"/>
    <w:rsid w:val="00A14B77"/>
    <w:rsid w:val="00A176BC"/>
    <w:rsid w:val="00A229D5"/>
    <w:rsid w:val="00A2358B"/>
    <w:rsid w:val="00A239EE"/>
    <w:rsid w:val="00A24724"/>
    <w:rsid w:val="00A25E08"/>
    <w:rsid w:val="00A2621E"/>
    <w:rsid w:val="00A26CFB"/>
    <w:rsid w:val="00A27CEE"/>
    <w:rsid w:val="00A30273"/>
    <w:rsid w:val="00A309B4"/>
    <w:rsid w:val="00A347EA"/>
    <w:rsid w:val="00A35014"/>
    <w:rsid w:val="00A360E4"/>
    <w:rsid w:val="00A368C0"/>
    <w:rsid w:val="00A401BB"/>
    <w:rsid w:val="00A41695"/>
    <w:rsid w:val="00A4189A"/>
    <w:rsid w:val="00A41BF5"/>
    <w:rsid w:val="00A43346"/>
    <w:rsid w:val="00A457E8"/>
    <w:rsid w:val="00A504F0"/>
    <w:rsid w:val="00A506EB"/>
    <w:rsid w:val="00A55DDA"/>
    <w:rsid w:val="00A6077B"/>
    <w:rsid w:val="00A60FCF"/>
    <w:rsid w:val="00A61876"/>
    <w:rsid w:val="00A63FC4"/>
    <w:rsid w:val="00A65720"/>
    <w:rsid w:val="00A66F6D"/>
    <w:rsid w:val="00A672C4"/>
    <w:rsid w:val="00A67A69"/>
    <w:rsid w:val="00A707EA"/>
    <w:rsid w:val="00A72529"/>
    <w:rsid w:val="00A725E9"/>
    <w:rsid w:val="00A7334C"/>
    <w:rsid w:val="00A7459D"/>
    <w:rsid w:val="00A84178"/>
    <w:rsid w:val="00A855E3"/>
    <w:rsid w:val="00A873B8"/>
    <w:rsid w:val="00A92DEA"/>
    <w:rsid w:val="00A93360"/>
    <w:rsid w:val="00A96483"/>
    <w:rsid w:val="00A9715A"/>
    <w:rsid w:val="00AA10C6"/>
    <w:rsid w:val="00AA4B9C"/>
    <w:rsid w:val="00AB14BF"/>
    <w:rsid w:val="00AB19CA"/>
    <w:rsid w:val="00AB468D"/>
    <w:rsid w:val="00AC089E"/>
    <w:rsid w:val="00AD1073"/>
    <w:rsid w:val="00AD1F16"/>
    <w:rsid w:val="00AD350B"/>
    <w:rsid w:val="00AD5252"/>
    <w:rsid w:val="00AD6530"/>
    <w:rsid w:val="00AD7833"/>
    <w:rsid w:val="00AE0AC0"/>
    <w:rsid w:val="00AE1700"/>
    <w:rsid w:val="00AE188A"/>
    <w:rsid w:val="00AE2F4C"/>
    <w:rsid w:val="00AE4D60"/>
    <w:rsid w:val="00AE5AD9"/>
    <w:rsid w:val="00AE738F"/>
    <w:rsid w:val="00AE7BFE"/>
    <w:rsid w:val="00AF0F07"/>
    <w:rsid w:val="00AF52B1"/>
    <w:rsid w:val="00B01929"/>
    <w:rsid w:val="00B01AE9"/>
    <w:rsid w:val="00B02FCB"/>
    <w:rsid w:val="00B05230"/>
    <w:rsid w:val="00B0668F"/>
    <w:rsid w:val="00B06FBA"/>
    <w:rsid w:val="00B10114"/>
    <w:rsid w:val="00B10325"/>
    <w:rsid w:val="00B110E7"/>
    <w:rsid w:val="00B1131B"/>
    <w:rsid w:val="00B113EF"/>
    <w:rsid w:val="00B124D6"/>
    <w:rsid w:val="00B13971"/>
    <w:rsid w:val="00B14681"/>
    <w:rsid w:val="00B17F5E"/>
    <w:rsid w:val="00B22F6E"/>
    <w:rsid w:val="00B25C7D"/>
    <w:rsid w:val="00B274EF"/>
    <w:rsid w:val="00B30152"/>
    <w:rsid w:val="00B301FF"/>
    <w:rsid w:val="00B33701"/>
    <w:rsid w:val="00B35CDE"/>
    <w:rsid w:val="00B36E72"/>
    <w:rsid w:val="00B41001"/>
    <w:rsid w:val="00B423D2"/>
    <w:rsid w:val="00B42BF5"/>
    <w:rsid w:val="00B44D7A"/>
    <w:rsid w:val="00B4615B"/>
    <w:rsid w:val="00B47945"/>
    <w:rsid w:val="00B5152A"/>
    <w:rsid w:val="00B5503F"/>
    <w:rsid w:val="00B60422"/>
    <w:rsid w:val="00B61A22"/>
    <w:rsid w:val="00B6230B"/>
    <w:rsid w:val="00B63BA4"/>
    <w:rsid w:val="00B70FAA"/>
    <w:rsid w:val="00B7250D"/>
    <w:rsid w:val="00B768A4"/>
    <w:rsid w:val="00B76BF9"/>
    <w:rsid w:val="00B818F7"/>
    <w:rsid w:val="00B82636"/>
    <w:rsid w:val="00B83BFC"/>
    <w:rsid w:val="00B91DB4"/>
    <w:rsid w:val="00B92F82"/>
    <w:rsid w:val="00B93240"/>
    <w:rsid w:val="00B953C9"/>
    <w:rsid w:val="00B962B5"/>
    <w:rsid w:val="00BA1753"/>
    <w:rsid w:val="00BA2E3B"/>
    <w:rsid w:val="00BA7DE1"/>
    <w:rsid w:val="00BB2785"/>
    <w:rsid w:val="00BB70A3"/>
    <w:rsid w:val="00BC0E31"/>
    <w:rsid w:val="00BC1A88"/>
    <w:rsid w:val="00BC5CB7"/>
    <w:rsid w:val="00BD039F"/>
    <w:rsid w:val="00BD0835"/>
    <w:rsid w:val="00BD13A6"/>
    <w:rsid w:val="00BD2348"/>
    <w:rsid w:val="00BD7C87"/>
    <w:rsid w:val="00BD7F49"/>
    <w:rsid w:val="00BE2D77"/>
    <w:rsid w:val="00BE3E85"/>
    <w:rsid w:val="00BE5AD9"/>
    <w:rsid w:val="00BE64C4"/>
    <w:rsid w:val="00BE66CB"/>
    <w:rsid w:val="00BF182A"/>
    <w:rsid w:val="00BF2B3F"/>
    <w:rsid w:val="00BF3828"/>
    <w:rsid w:val="00BF5436"/>
    <w:rsid w:val="00BF6832"/>
    <w:rsid w:val="00C039AC"/>
    <w:rsid w:val="00C0447B"/>
    <w:rsid w:val="00C047F9"/>
    <w:rsid w:val="00C04AC8"/>
    <w:rsid w:val="00C05926"/>
    <w:rsid w:val="00C10579"/>
    <w:rsid w:val="00C1059C"/>
    <w:rsid w:val="00C13E35"/>
    <w:rsid w:val="00C14EAA"/>
    <w:rsid w:val="00C16487"/>
    <w:rsid w:val="00C2026F"/>
    <w:rsid w:val="00C2108E"/>
    <w:rsid w:val="00C21DE6"/>
    <w:rsid w:val="00C329E9"/>
    <w:rsid w:val="00C3390D"/>
    <w:rsid w:val="00C34BD8"/>
    <w:rsid w:val="00C3558B"/>
    <w:rsid w:val="00C37594"/>
    <w:rsid w:val="00C37E5D"/>
    <w:rsid w:val="00C414D1"/>
    <w:rsid w:val="00C4171B"/>
    <w:rsid w:val="00C42E91"/>
    <w:rsid w:val="00C43113"/>
    <w:rsid w:val="00C433D0"/>
    <w:rsid w:val="00C44198"/>
    <w:rsid w:val="00C44E59"/>
    <w:rsid w:val="00C4594E"/>
    <w:rsid w:val="00C45C8B"/>
    <w:rsid w:val="00C47517"/>
    <w:rsid w:val="00C4760E"/>
    <w:rsid w:val="00C50AA6"/>
    <w:rsid w:val="00C53E17"/>
    <w:rsid w:val="00C55A60"/>
    <w:rsid w:val="00C55DFC"/>
    <w:rsid w:val="00C57059"/>
    <w:rsid w:val="00C621A7"/>
    <w:rsid w:val="00C62E95"/>
    <w:rsid w:val="00C633DD"/>
    <w:rsid w:val="00C667F9"/>
    <w:rsid w:val="00C72A82"/>
    <w:rsid w:val="00C739FB"/>
    <w:rsid w:val="00C758EE"/>
    <w:rsid w:val="00C80E71"/>
    <w:rsid w:val="00C81EFD"/>
    <w:rsid w:val="00C83CD9"/>
    <w:rsid w:val="00C848C6"/>
    <w:rsid w:val="00C87D07"/>
    <w:rsid w:val="00C90F1E"/>
    <w:rsid w:val="00C922F0"/>
    <w:rsid w:val="00C957A5"/>
    <w:rsid w:val="00C9717A"/>
    <w:rsid w:val="00C97380"/>
    <w:rsid w:val="00CA2836"/>
    <w:rsid w:val="00CA4084"/>
    <w:rsid w:val="00CA4641"/>
    <w:rsid w:val="00CA5727"/>
    <w:rsid w:val="00CA5F77"/>
    <w:rsid w:val="00CA7F7C"/>
    <w:rsid w:val="00CB0FF0"/>
    <w:rsid w:val="00CB4F78"/>
    <w:rsid w:val="00CB53BC"/>
    <w:rsid w:val="00CB5F4B"/>
    <w:rsid w:val="00CB6323"/>
    <w:rsid w:val="00CB74F9"/>
    <w:rsid w:val="00CC1FB4"/>
    <w:rsid w:val="00CC518E"/>
    <w:rsid w:val="00CC6E29"/>
    <w:rsid w:val="00CC7E31"/>
    <w:rsid w:val="00CD0C54"/>
    <w:rsid w:val="00CD1B75"/>
    <w:rsid w:val="00CD2079"/>
    <w:rsid w:val="00CD220A"/>
    <w:rsid w:val="00CD3005"/>
    <w:rsid w:val="00CD4313"/>
    <w:rsid w:val="00CD4CBE"/>
    <w:rsid w:val="00CD4D0B"/>
    <w:rsid w:val="00CD5402"/>
    <w:rsid w:val="00CD5CAD"/>
    <w:rsid w:val="00CD6411"/>
    <w:rsid w:val="00CD6B2C"/>
    <w:rsid w:val="00CD7F0B"/>
    <w:rsid w:val="00CE08CE"/>
    <w:rsid w:val="00CE5A1F"/>
    <w:rsid w:val="00CE6EDE"/>
    <w:rsid w:val="00CE782A"/>
    <w:rsid w:val="00CF033F"/>
    <w:rsid w:val="00CF19D8"/>
    <w:rsid w:val="00CF1B06"/>
    <w:rsid w:val="00CF2934"/>
    <w:rsid w:val="00CF32D1"/>
    <w:rsid w:val="00CF46FA"/>
    <w:rsid w:val="00CF5C33"/>
    <w:rsid w:val="00D04853"/>
    <w:rsid w:val="00D04DA3"/>
    <w:rsid w:val="00D069C9"/>
    <w:rsid w:val="00D0724B"/>
    <w:rsid w:val="00D11001"/>
    <w:rsid w:val="00D111D1"/>
    <w:rsid w:val="00D13A7D"/>
    <w:rsid w:val="00D13BE8"/>
    <w:rsid w:val="00D13C50"/>
    <w:rsid w:val="00D1514A"/>
    <w:rsid w:val="00D160B6"/>
    <w:rsid w:val="00D17E4F"/>
    <w:rsid w:val="00D24FCC"/>
    <w:rsid w:val="00D25AC1"/>
    <w:rsid w:val="00D25BE3"/>
    <w:rsid w:val="00D2628F"/>
    <w:rsid w:val="00D26EA1"/>
    <w:rsid w:val="00D3199F"/>
    <w:rsid w:val="00D329E7"/>
    <w:rsid w:val="00D33E17"/>
    <w:rsid w:val="00D35622"/>
    <w:rsid w:val="00D357DA"/>
    <w:rsid w:val="00D374A7"/>
    <w:rsid w:val="00D41C42"/>
    <w:rsid w:val="00D436CD"/>
    <w:rsid w:val="00D4648C"/>
    <w:rsid w:val="00D50450"/>
    <w:rsid w:val="00D548BE"/>
    <w:rsid w:val="00D556C4"/>
    <w:rsid w:val="00D56A80"/>
    <w:rsid w:val="00D609EB"/>
    <w:rsid w:val="00D61C06"/>
    <w:rsid w:val="00D634CB"/>
    <w:rsid w:val="00D6396C"/>
    <w:rsid w:val="00D65905"/>
    <w:rsid w:val="00D65C47"/>
    <w:rsid w:val="00D67B1C"/>
    <w:rsid w:val="00D749D0"/>
    <w:rsid w:val="00D75F76"/>
    <w:rsid w:val="00D76470"/>
    <w:rsid w:val="00D7727C"/>
    <w:rsid w:val="00D82BF0"/>
    <w:rsid w:val="00D837CC"/>
    <w:rsid w:val="00D83B05"/>
    <w:rsid w:val="00D85363"/>
    <w:rsid w:val="00D8605F"/>
    <w:rsid w:val="00D865D7"/>
    <w:rsid w:val="00D86AB4"/>
    <w:rsid w:val="00D86FC8"/>
    <w:rsid w:val="00D87A1D"/>
    <w:rsid w:val="00D9550F"/>
    <w:rsid w:val="00D96229"/>
    <w:rsid w:val="00D97264"/>
    <w:rsid w:val="00D97E9D"/>
    <w:rsid w:val="00D97F20"/>
    <w:rsid w:val="00DA03B8"/>
    <w:rsid w:val="00DA0AB0"/>
    <w:rsid w:val="00DA2885"/>
    <w:rsid w:val="00DA4D03"/>
    <w:rsid w:val="00DA5FBB"/>
    <w:rsid w:val="00DA628E"/>
    <w:rsid w:val="00DA7937"/>
    <w:rsid w:val="00DB07BA"/>
    <w:rsid w:val="00DB3AE0"/>
    <w:rsid w:val="00DC0C0E"/>
    <w:rsid w:val="00DC4437"/>
    <w:rsid w:val="00DC7C46"/>
    <w:rsid w:val="00DD069A"/>
    <w:rsid w:val="00DD0D61"/>
    <w:rsid w:val="00DD16B7"/>
    <w:rsid w:val="00DD2E90"/>
    <w:rsid w:val="00DD3430"/>
    <w:rsid w:val="00DD5598"/>
    <w:rsid w:val="00DD5D58"/>
    <w:rsid w:val="00DE263F"/>
    <w:rsid w:val="00DE2DB9"/>
    <w:rsid w:val="00DE3117"/>
    <w:rsid w:val="00DE4666"/>
    <w:rsid w:val="00DE49B0"/>
    <w:rsid w:val="00DE575A"/>
    <w:rsid w:val="00DF0404"/>
    <w:rsid w:val="00DF2096"/>
    <w:rsid w:val="00DF28A0"/>
    <w:rsid w:val="00DF3066"/>
    <w:rsid w:val="00DF3204"/>
    <w:rsid w:val="00DF6376"/>
    <w:rsid w:val="00DF6C96"/>
    <w:rsid w:val="00DF7D39"/>
    <w:rsid w:val="00E024BF"/>
    <w:rsid w:val="00E029B0"/>
    <w:rsid w:val="00E04984"/>
    <w:rsid w:val="00E05211"/>
    <w:rsid w:val="00E1126C"/>
    <w:rsid w:val="00E116FF"/>
    <w:rsid w:val="00E11D86"/>
    <w:rsid w:val="00E13257"/>
    <w:rsid w:val="00E138BF"/>
    <w:rsid w:val="00E15479"/>
    <w:rsid w:val="00E15D21"/>
    <w:rsid w:val="00E16D94"/>
    <w:rsid w:val="00E20821"/>
    <w:rsid w:val="00E22499"/>
    <w:rsid w:val="00E23492"/>
    <w:rsid w:val="00E23C90"/>
    <w:rsid w:val="00E23DA3"/>
    <w:rsid w:val="00E25000"/>
    <w:rsid w:val="00E25211"/>
    <w:rsid w:val="00E25814"/>
    <w:rsid w:val="00E263BA"/>
    <w:rsid w:val="00E2682F"/>
    <w:rsid w:val="00E32EF1"/>
    <w:rsid w:val="00E33909"/>
    <w:rsid w:val="00E33E4C"/>
    <w:rsid w:val="00E35C34"/>
    <w:rsid w:val="00E367C6"/>
    <w:rsid w:val="00E4253D"/>
    <w:rsid w:val="00E43A44"/>
    <w:rsid w:val="00E44BEC"/>
    <w:rsid w:val="00E47226"/>
    <w:rsid w:val="00E50BB5"/>
    <w:rsid w:val="00E52400"/>
    <w:rsid w:val="00E5346D"/>
    <w:rsid w:val="00E60681"/>
    <w:rsid w:val="00E62AF5"/>
    <w:rsid w:val="00E62B97"/>
    <w:rsid w:val="00E639EC"/>
    <w:rsid w:val="00E65DA0"/>
    <w:rsid w:val="00E718FE"/>
    <w:rsid w:val="00E751D8"/>
    <w:rsid w:val="00E777A6"/>
    <w:rsid w:val="00E77A1C"/>
    <w:rsid w:val="00E80722"/>
    <w:rsid w:val="00E83B5B"/>
    <w:rsid w:val="00E83CA3"/>
    <w:rsid w:val="00E84034"/>
    <w:rsid w:val="00E84534"/>
    <w:rsid w:val="00E862E5"/>
    <w:rsid w:val="00E878ED"/>
    <w:rsid w:val="00E92510"/>
    <w:rsid w:val="00E93DA6"/>
    <w:rsid w:val="00E94124"/>
    <w:rsid w:val="00EA09D1"/>
    <w:rsid w:val="00EA0BCD"/>
    <w:rsid w:val="00EA3228"/>
    <w:rsid w:val="00EA5AA2"/>
    <w:rsid w:val="00EA6A7F"/>
    <w:rsid w:val="00EC1BA4"/>
    <w:rsid w:val="00EC5323"/>
    <w:rsid w:val="00EC5620"/>
    <w:rsid w:val="00EC7A16"/>
    <w:rsid w:val="00ED0E44"/>
    <w:rsid w:val="00ED1AA2"/>
    <w:rsid w:val="00ED3073"/>
    <w:rsid w:val="00ED7032"/>
    <w:rsid w:val="00EE02F6"/>
    <w:rsid w:val="00EE03F3"/>
    <w:rsid w:val="00EE16DF"/>
    <w:rsid w:val="00EE1748"/>
    <w:rsid w:val="00EE22BD"/>
    <w:rsid w:val="00EE3C57"/>
    <w:rsid w:val="00EE4CA7"/>
    <w:rsid w:val="00EE51E0"/>
    <w:rsid w:val="00EE5C6D"/>
    <w:rsid w:val="00EE680A"/>
    <w:rsid w:val="00EE6A1E"/>
    <w:rsid w:val="00EE7104"/>
    <w:rsid w:val="00EF265C"/>
    <w:rsid w:val="00EF5F31"/>
    <w:rsid w:val="00EF7E00"/>
    <w:rsid w:val="00F018E2"/>
    <w:rsid w:val="00F02031"/>
    <w:rsid w:val="00F0244A"/>
    <w:rsid w:val="00F03168"/>
    <w:rsid w:val="00F04057"/>
    <w:rsid w:val="00F05EDE"/>
    <w:rsid w:val="00F06D2C"/>
    <w:rsid w:val="00F07234"/>
    <w:rsid w:val="00F1087F"/>
    <w:rsid w:val="00F11D2B"/>
    <w:rsid w:val="00F13698"/>
    <w:rsid w:val="00F14896"/>
    <w:rsid w:val="00F14F32"/>
    <w:rsid w:val="00F15C47"/>
    <w:rsid w:val="00F17135"/>
    <w:rsid w:val="00F175E0"/>
    <w:rsid w:val="00F31D41"/>
    <w:rsid w:val="00F32A14"/>
    <w:rsid w:val="00F35189"/>
    <w:rsid w:val="00F36855"/>
    <w:rsid w:val="00F372AB"/>
    <w:rsid w:val="00F37877"/>
    <w:rsid w:val="00F4372E"/>
    <w:rsid w:val="00F454A6"/>
    <w:rsid w:val="00F51304"/>
    <w:rsid w:val="00F51492"/>
    <w:rsid w:val="00F51C54"/>
    <w:rsid w:val="00F54247"/>
    <w:rsid w:val="00F55157"/>
    <w:rsid w:val="00F56FE6"/>
    <w:rsid w:val="00F61DFA"/>
    <w:rsid w:val="00F625F3"/>
    <w:rsid w:val="00F632F0"/>
    <w:rsid w:val="00F67EB3"/>
    <w:rsid w:val="00F7118F"/>
    <w:rsid w:val="00F73B55"/>
    <w:rsid w:val="00F75CE0"/>
    <w:rsid w:val="00F81B0C"/>
    <w:rsid w:val="00F85875"/>
    <w:rsid w:val="00F86D65"/>
    <w:rsid w:val="00F93BED"/>
    <w:rsid w:val="00F9406F"/>
    <w:rsid w:val="00F95CA2"/>
    <w:rsid w:val="00FA216C"/>
    <w:rsid w:val="00FA2203"/>
    <w:rsid w:val="00FA77A3"/>
    <w:rsid w:val="00FB19D4"/>
    <w:rsid w:val="00FB24C7"/>
    <w:rsid w:val="00FB288C"/>
    <w:rsid w:val="00FB2893"/>
    <w:rsid w:val="00FB3AD1"/>
    <w:rsid w:val="00FB4612"/>
    <w:rsid w:val="00FC1016"/>
    <w:rsid w:val="00FC1935"/>
    <w:rsid w:val="00FC1995"/>
    <w:rsid w:val="00FC46A9"/>
    <w:rsid w:val="00FC48E5"/>
    <w:rsid w:val="00FC54F9"/>
    <w:rsid w:val="00FC6207"/>
    <w:rsid w:val="00FC732C"/>
    <w:rsid w:val="00FD33F7"/>
    <w:rsid w:val="00FD5671"/>
    <w:rsid w:val="00FD5FBA"/>
    <w:rsid w:val="00FD65AE"/>
    <w:rsid w:val="00FD66EE"/>
    <w:rsid w:val="00FD7FE0"/>
    <w:rsid w:val="00FE2E24"/>
    <w:rsid w:val="00FE3934"/>
    <w:rsid w:val="00FE40B2"/>
    <w:rsid w:val="00FE4BEE"/>
    <w:rsid w:val="00FE6AB8"/>
    <w:rsid w:val="00FE6CEE"/>
    <w:rsid w:val="00FE7496"/>
    <w:rsid w:val="00FF0B96"/>
    <w:rsid w:val="00FF251A"/>
    <w:rsid w:val="00FF2E7C"/>
    <w:rsid w:val="00FF30DC"/>
    <w:rsid w:val="00FF3F5A"/>
    <w:rsid w:val="00FF47EA"/>
    <w:rsid w:val="00FF5941"/>
    <w:rsid w:val="0528C557"/>
    <w:rsid w:val="1BC08359"/>
    <w:rsid w:val="26FDC71D"/>
    <w:rsid w:val="3AC2AA1E"/>
    <w:rsid w:val="57E01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3D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C86"/>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28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C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7C8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7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C86"/>
    <w:rPr>
      <w:rFonts w:asciiTheme="majorHAnsi" w:eastAsiaTheme="majorEastAsia" w:hAnsiTheme="majorHAnsi" w:cstheme="majorBidi"/>
      <w:spacing w:val="-10"/>
      <w:kern w:val="28"/>
      <w:sz w:val="56"/>
      <w:szCs w:val="56"/>
    </w:rPr>
  </w:style>
  <w:style w:type="paragraph" w:styleId="NoSpacing">
    <w:name w:val="No Spacing"/>
    <w:uiPriority w:val="1"/>
    <w:qFormat/>
    <w:rsid w:val="00287C86"/>
    <w:rPr>
      <w:rFonts w:eastAsiaTheme="minorEastAsia"/>
      <w:sz w:val="22"/>
      <w:szCs w:val="22"/>
    </w:rPr>
  </w:style>
  <w:style w:type="paragraph" w:styleId="Subtitle">
    <w:name w:val="Subtitle"/>
    <w:basedOn w:val="Normal"/>
    <w:next w:val="Normal"/>
    <w:link w:val="SubtitleChar"/>
    <w:uiPriority w:val="11"/>
    <w:qFormat/>
    <w:rsid w:val="00287C8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87C86"/>
    <w:rPr>
      <w:rFonts w:asciiTheme="majorHAnsi" w:eastAsiaTheme="majorEastAsia" w:hAnsiTheme="majorHAnsi" w:cstheme="majorBidi"/>
      <w:i/>
      <w:iCs/>
      <w:color w:val="5B9BD5" w:themeColor="accent1"/>
      <w:spacing w:val="15"/>
    </w:rPr>
  </w:style>
  <w:style w:type="paragraph" w:styleId="ListParagraph">
    <w:name w:val="List Paragraph"/>
    <w:basedOn w:val="Normal"/>
    <w:uiPriority w:val="34"/>
    <w:qFormat/>
    <w:rsid w:val="00341722"/>
    <w:pPr>
      <w:ind w:left="720"/>
      <w:contextualSpacing/>
    </w:pPr>
  </w:style>
  <w:style w:type="character" w:styleId="CommentReference">
    <w:name w:val="annotation reference"/>
    <w:basedOn w:val="DefaultParagraphFont"/>
    <w:uiPriority w:val="99"/>
    <w:semiHidden/>
    <w:unhideWhenUsed/>
    <w:rsid w:val="007C17C6"/>
    <w:rPr>
      <w:sz w:val="16"/>
      <w:szCs w:val="16"/>
    </w:rPr>
  </w:style>
  <w:style w:type="paragraph" w:styleId="CommentText">
    <w:name w:val="annotation text"/>
    <w:basedOn w:val="Normal"/>
    <w:link w:val="CommentTextChar"/>
    <w:uiPriority w:val="99"/>
    <w:unhideWhenUsed/>
    <w:rsid w:val="007C17C6"/>
    <w:pP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rsid w:val="007C17C6"/>
    <w:rPr>
      <w:rFonts w:ascii="Calibri" w:eastAsia="Calibri" w:hAnsi="Calibri" w:cs="Calibri"/>
      <w:color w:val="000000"/>
      <w:sz w:val="20"/>
      <w:szCs w:val="20"/>
    </w:rPr>
  </w:style>
  <w:style w:type="paragraph" w:customStyle="1" w:styleId="blue">
    <w:name w:val="blue"/>
    <w:basedOn w:val="Normal"/>
    <w:rsid w:val="007C17C6"/>
    <w:pPr>
      <w:spacing w:before="240" w:after="240" w:line="240" w:lineRule="auto"/>
    </w:pPr>
    <w:rPr>
      <w:rFonts w:ascii="Times New Roman" w:eastAsia="Times New Roman" w:hAnsi="Times New Roman" w:cs="Times New Roman"/>
      <w:color w:val="093870"/>
      <w:sz w:val="24"/>
      <w:szCs w:val="24"/>
    </w:rPr>
  </w:style>
  <w:style w:type="paragraph" w:styleId="BodyText">
    <w:name w:val="Body Text"/>
    <w:basedOn w:val="Normal"/>
    <w:link w:val="BodyTextChar"/>
    <w:uiPriority w:val="99"/>
    <w:rsid w:val="007C17C6"/>
    <w:pPr>
      <w:overflowPunct w:val="0"/>
      <w:autoSpaceDE w:val="0"/>
      <w:autoSpaceDN w:val="0"/>
      <w:adjustRightInd w:val="0"/>
      <w:spacing w:after="0"/>
      <w:jc w:val="both"/>
      <w:textAlignment w:val="baseline"/>
    </w:pPr>
    <w:rPr>
      <w:rFonts w:ascii="Arial" w:eastAsia="SimSun" w:hAnsi="Arial" w:cs="Arial"/>
      <w:b/>
      <w:bCs/>
      <w:sz w:val="24"/>
      <w:szCs w:val="20"/>
    </w:rPr>
  </w:style>
  <w:style w:type="character" w:customStyle="1" w:styleId="BodyTextChar">
    <w:name w:val="Body Text Char"/>
    <w:basedOn w:val="DefaultParagraphFont"/>
    <w:link w:val="BodyText"/>
    <w:uiPriority w:val="99"/>
    <w:rsid w:val="007C17C6"/>
    <w:rPr>
      <w:rFonts w:ascii="Arial" w:eastAsia="SimSun" w:hAnsi="Arial" w:cs="Arial"/>
      <w:b/>
      <w:bCs/>
      <w:szCs w:val="20"/>
    </w:rPr>
  </w:style>
  <w:style w:type="paragraph" w:styleId="BalloonText">
    <w:name w:val="Balloon Text"/>
    <w:basedOn w:val="Normal"/>
    <w:link w:val="BalloonTextChar"/>
    <w:uiPriority w:val="99"/>
    <w:semiHidden/>
    <w:unhideWhenUsed/>
    <w:rsid w:val="007C17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17C6"/>
    <w:rPr>
      <w:rFonts w:ascii="Times New Roman" w:eastAsiaTheme="minorEastAsia" w:hAnsi="Times New Roman" w:cs="Times New Roman"/>
      <w:sz w:val="18"/>
      <w:szCs w:val="18"/>
    </w:rPr>
  </w:style>
  <w:style w:type="paragraph" w:styleId="NormalWeb">
    <w:name w:val="Normal (Web)"/>
    <w:basedOn w:val="Normal"/>
    <w:uiPriority w:val="99"/>
    <w:semiHidden/>
    <w:unhideWhenUsed/>
    <w:rsid w:val="00EE1748"/>
    <w:pPr>
      <w:spacing w:before="100" w:beforeAutospacing="1" w:after="100" w:afterAutospacing="1"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EE1748"/>
    <w:rPr>
      <w:color w:val="0000FF"/>
      <w:u w:val="single"/>
    </w:rPr>
  </w:style>
  <w:style w:type="character" w:customStyle="1" w:styleId="apple-converted-space">
    <w:name w:val="apple-converted-space"/>
    <w:basedOn w:val="DefaultParagraphFont"/>
    <w:rsid w:val="00357497"/>
  </w:style>
  <w:style w:type="character" w:customStyle="1" w:styleId="il">
    <w:name w:val="il"/>
    <w:basedOn w:val="DefaultParagraphFont"/>
    <w:rsid w:val="00357497"/>
  </w:style>
  <w:style w:type="paragraph" w:styleId="Header">
    <w:name w:val="header"/>
    <w:basedOn w:val="Normal"/>
    <w:link w:val="HeaderChar"/>
    <w:uiPriority w:val="99"/>
    <w:unhideWhenUsed/>
    <w:rsid w:val="00E8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A3"/>
    <w:rPr>
      <w:rFonts w:eastAsiaTheme="minorEastAsia"/>
      <w:sz w:val="22"/>
      <w:szCs w:val="22"/>
    </w:rPr>
  </w:style>
  <w:style w:type="paragraph" w:styleId="Footer">
    <w:name w:val="footer"/>
    <w:basedOn w:val="Normal"/>
    <w:link w:val="FooterChar"/>
    <w:uiPriority w:val="99"/>
    <w:unhideWhenUsed/>
    <w:rsid w:val="00E8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A3"/>
    <w:rPr>
      <w:rFonts w:eastAsiaTheme="minorEastAsia"/>
      <w:sz w:val="22"/>
      <w:szCs w:val="22"/>
    </w:rPr>
  </w:style>
  <w:style w:type="table" w:styleId="TableGrid">
    <w:name w:val="Table Grid"/>
    <w:basedOn w:val="TableNormal"/>
    <w:uiPriority w:val="39"/>
    <w:rsid w:val="00E04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245F26"/>
    <w:rPr>
      <w:rFonts w:eastAsiaTheme="minorEastAsia"/>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semiHidden/>
    <w:unhideWhenUsed/>
    <w:rsid w:val="00245F2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ableofFigures">
    <w:name w:val="table of figures"/>
    <w:basedOn w:val="Normal"/>
    <w:next w:val="Normal"/>
    <w:uiPriority w:val="99"/>
    <w:unhideWhenUsed/>
    <w:rsid w:val="00FC6207"/>
    <w:pPr>
      <w:ind w:left="440" w:hanging="440"/>
    </w:pPr>
  </w:style>
  <w:style w:type="paragraph" w:styleId="CommentSubject">
    <w:name w:val="annotation subject"/>
    <w:basedOn w:val="CommentText"/>
    <w:next w:val="CommentText"/>
    <w:link w:val="CommentSubjectChar"/>
    <w:uiPriority w:val="99"/>
    <w:semiHidden/>
    <w:unhideWhenUsed/>
    <w:rsid w:val="002244F5"/>
    <w:rPr>
      <w:rFonts w:asciiTheme="minorHAnsi" w:eastAsiaTheme="minorEastAsia" w:hAnsiTheme="minorHAnsi" w:cstheme="minorBidi"/>
      <w:b/>
      <w:bCs/>
      <w:color w:val="auto"/>
    </w:rPr>
  </w:style>
  <w:style w:type="character" w:customStyle="1" w:styleId="CommentSubjectChar">
    <w:name w:val="Comment Subject Char"/>
    <w:basedOn w:val="CommentTextChar"/>
    <w:link w:val="CommentSubject"/>
    <w:uiPriority w:val="99"/>
    <w:semiHidden/>
    <w:rsid w:val="002244F5"/>
    <w:rPr>
      <w:rFonts w:ascii="Calibri" w:eastAsiaTheme="minorEastAsia" w:hAnsi="Calibri" w:cs="Calibri"/>
      <w:b/>
      <w:bCs/>
      <w:color w:val="000000"/>
      <w:sz w:val="20"/>
      <w:szCs w:val="20"/>
    </w:rPr>
  </w:style>
  <w:style w:type="paragraph" w:styleId="Revision">
    <w:name w:val="Revision"/>
    <w:hidden/>
    <w:uiPriority w:val="99"/>
    <w:semiHidden/>
    <w:rsid w:val="00076CF7"/>
    <w:rPr>
      <w:rFonts w:eastAsiaTheme="minorEastAsia"/>
      <w:sz w:val="22"/>
      <w:szCs w:val="22"/>
    </w:rPr>
  </w:style>
  <w:style w:type="character" w:styleId="PageNumber">
    <w:name w:val="page number"/>
    <w:basedOn w:val="DefaultParagraphFont"/>
    <w:uiPriority w:val="99"/>
    <w:semiHidden/>
    <w:unhideWhenUsed/>
    <w:rsid w:val="005521A1"/>
  </w:style>
  <w:style w:type="character" w:customStyle="1" w:styleId="f1330">
    <w:name w:val="f1330"/>
    <w:basedOn w:val="DefaultParagraphFont"/>
    <w:rsid w:val="00AB19CA"/>
  </w:style>
  <w:style w:type="table" w:styleId="GridTable4-Accent1">
    <w:name w:val="Grid Table 4 Accent 1"/>
    <w:basedOn w:val="TableNormal"/>
    <w:uiPriority w:val="49"/>
    <w:rsid w:val="00450A6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450A6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859">
      <w:bodyDiv w:val="1"/>
      <w:marLeft w:val="0"/>
      <w:marRight w:val="0"/>
      <w:marTop w:val="0"/>
      <w:marBottom w:val="0"/>
      <w:divBdr>
        <w:top w:val="none" w:sz="0" w:space="0" w:color="auto"/>
        <w:left w:val="none" w:sz="0" w:space="0" w:color="auto"/>
        <w:bottom w:val="none" w:sz="0" w:space="0" w:color="auto"/>
        <w:right w:val="none" w:sz="0" w:space="0" w:color="auto"/>
      </w:divBdr>
    </w:div>
    <w:div w:id="64499328">
      <w:bodyDiv w:val="1"/>
      <w:marLeft w:val="0"/>
      <w:marRight w:val="0"/>
      <w:marTop w:val="0"/>
      <w:marBottom w:val="0"/>
      <w:divBdr>
        <w:top w:val="none" w:sz="0" w:space="0" w:color="auto"/>
        <w:left w:val="none" w:sz="0" w:space="0" w:color="auto"/>
        <w:bottom w:val="none" w:sz="0" w:space="0" w:color="auto"/>
        <w:right w:val="none" w:sz="0" w:space="0" w:color="auto"/>
      </w:divBdr>
    </w:div>
    <w:div w:id="69273971">
      <w:bodyDiv w:val="1"/>
      <w:marLeft w:val="0"/>
      <w:marRight w:val="0"/>
      <w:marTop w:val="0"/>
      <w:marBottom w:val="0"/>
      <w:divBdr>
        <w:top w:val="none" w:sz="0" w:space="0" w:color="auto"/>
        <w:left w:val="none" w:sz="0" w:space="0" w:color="auto"/>
        <w:bottom w:val="none" w:sz="0" w:space="0" w:color="auto"/>
        <w:right w:val="none" w:sz="0" w:space="0" w:color="auto"/>
      </w:divBdr>
    </w:div>
    <w:div w:id="321472601">
      <w:bodyDiv w:val="1"/>
      <w:marLeft w:val="0"/>
      <w:marRight w:val="0"/>
      <w:marTop w:val="0"/>
      <w:marBottom w:val="0"/>
      <w:divBdr>
        <w:top w:val="none" w:sz="0" w:space="0" w:color="auto"/>
        <w:left w:val="none" w:sz="0" w:space="0" w:color="auto"/>
        <w:bottom w:val="none" w:sz="0" w:space="0" w:color="auto"/>
        <w:right w:val="none" w:sz="0" w:space="0" w:color="auto"/>
      </w:divBdr>
    </w:div>
    <w:div w:id="499346229">
      <w:bodyDiv w:val="1"/>
      <w:marLeft w:val="0"/>
      <w:marRight w:val="0"/>
      <w:marTop w:val="0"/>
      <w:marBottom w:val="0"/>
      <w:divBdr>
        <w:top w:val="none" w:sz="0" w:space="0" w:color="auto"/>
        <w:left w:val="none" w:sz="0" w:space="0" w:color="auto"/>
        <w:bottom w:val="none" w:sz="0" w:space="0" w:color="auto"/>
        <w:right w:val="none" w:sz="0" w:space="0" w:color="auto"/>
      </w:divBdr>
    </w:div>
    <w:div w:id="537353038">
      <w:bodyDiv w:val="1"/>
      <w:marLeft w:val="0"/>
      <w:marRight w:val="0"/>
      <w:marTop w:val="0"/>
      <w:marBottom w:val="0"/>
      <w:divBdr>
        <w:top w:val="none" w:sz="0" w:space="0" w:color="auto"/>
        <w:left w:val="none" w:sz="0" w:space="0" w:color="auto"/>
        <w:bottom w:val="none" w:sz="0" w:space="0" w:color="auto"/>
        <w:right w:val="none" w:sz="0" w:space="0" w:color="auto"/>
      </w:divBdr>
    </w:div>
    <w:div w:id="1071536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BEB1D-30E8-4231-A33C-D9B39EF2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23</Pages>
  <Words>7543</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Prithvi Prabhu</dc:creator>
  <cp:lastModifiedBy>Jiayao Jiang</cp:lastModifiedBy>
  <cp:revision>8</cp:revision>
  <cp:lastPrinted>2018-01-12T16:17:00Z</cp:lastPrinted>
  <dcterms:created xsi:type="dcterms:W3CDTF">2017-12-05T19:07:00Z</dcterms:created>
  <dcterms:modified xsi:type="dcterms:W3CDTF">2018-01-12T19:21:00Z</dcterms:modified>
</cp:coreProperties>
</file>